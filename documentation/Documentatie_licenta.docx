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52E7" w:rsidRPr="00FD0225" w:rsidRDefault="004C1B31" w:rsidP="004C1B31">
      <w:pPr>
        <w:jc w:val="center"/>
        <w:rPr>
          <w:b/>
          <w:spacing w:val="40"/>
          <w:sz w:val="40"/>
          <w:lang w:val="ro-RO"/>
        </w:rPr>
      </w:pPr>
      <w:r w:rsidRPr="00FD0225">
        <w:rPr>
          <w:b/>
          <w:spacing w:val="40"/>
          <w:sz w:val="48"/>
          <w:lang w:val="ro-RO"/>
        </w:rPr>
        <w:t>U</w:t>
      </w:r>
      <w:r w:rsidRPr="00FD0225">
        <w:rPr>
          <w:b/>
          <w:spacing w:val="40"/>
          <w:sz w:val="40"/>
          <w:lang w:val="ro-RO"/>
        </w:rPr>
        <w:t xml:space="preserve">NIVERSITATEA </w:t>
      </w:r>
      <w:r w:rsidRPr="00FD0225">
        <w:rPr>
          <w:b/>
          <w:spacing w:val="40"/>
          <w:sz w:val="48"/>
          <w:lang w:val="ro-RO"/>
        </w:rPr>
        <w:t>B</w:t>
      </w:r>
      <w:r w:rsidRPr="00FD0225">
        <w:rPr>
          <w:b/>
          <w:spacing w:val="40"/>
          <w:sz w:val="40"/>
          <w:lang w:val="ro-RO"/>
        </w:rPr>
        <w:t>ABEŞ-</w:t>
      </w:r>
      <w:r w:rsidRPr="00FD0225">
        <w:rPr>
          <w:b/>
          <w:spacing w:val="40"/>
          <w:sz w:val="48"/>
          <w:lang w:val="ro-RO"/>
        </w:rPr>
        <w:t>B</w:t>
      </w:r>
      <w:r w:rsidRPr="00FD0225">
        <w:rPr>
          <w:b/>
          <w:spacing w:val="40"/>
          <w:sz w:val="40"/>
          <w:lang w:val="ro-RO"/>
        </w:rPr>
        <w:t>OLYAI</w:t>
      </w:r>
    </w:p>
    <w:p w:rsidR="004C1B31" w:rsidRPr="00FD0225" w:rsidRDefault="004C1B31" w:rsidP="004C1B31">
      <w:pPr>
        <w:jc w:val="center"/>
        <w:rPr>
          <w:b/>
          <w:sz w:val="36"/>
          <w:lang w:val="ro-RO"/>
        </w:rPr>
      </w:pPr>
      <w:r w:rsidRPr="00FD0225">
        <w:rPr>
          <w:b/>
          <w:sz w:val="40"/>
          <w:lang w:val="ro-RO"/>
        </w:rPr>
        <w:t>F</w:t>
      </w:r>
      <w:r w:rsidRPr="00FD0225">
        <w:rPr>
          <w:b/>
          <w:sz w:val="36"/>
          <w:lang w:val="ro-RO"/>
        </w:rPr>
        <w:t xml:space="preserve">acultatea de </w:t>
      </w:r>
      <w:r w:rsidRPr="00FD0225">
        <w:rPr>
          <w:b/>
          <w:sz w:val="40"/>
          <w:lang w:val="ro-RO"/>
        </w:rPr>
        <w:t>Ş</w:t>
      </w:r>
      <w:r w:rsidRPr="00FD0225">
        <w:rPr>
          <w:b/>
          <w:sz w:val="36"/>
          <w:lang w:val="ro-RO"/>
        </w:rPr>
        <w:t xml:space="preserve">tiinţe </w:t>
      </w:r>
      <w:r w:rsidRPr="00FD0225">
        <w:rPr>
          <w:b/>
          <w:sz w:val="40"/>
          <w:lang w:val="ro-RO"/>
        </w:rPr>
        <w:t>E</w:t>
      </w:r>
      <w:r w:rsidRPr="00FD0225">
        <w:rPr>
          <w:b/>
          <w:sz w:val="36"/>
          <w:lang w:val="ro-RO"/>
        </w:rPr>
        <w:t xml:space="preserve">conomice şi </w:t>
      </w:r>
      <w:r w:rsidRPr="00FD0225">
        <w:rPr>
          <w:b/>
          <w:sz w:val="40"/>
          <w:lang w:val="ro-RO"/>
        </w:rPr>
        <w:t>G</w:t>
      </w:r>
      <w:r w:rsidRPr="00FD0225">
        <w:rPr>
          <w:b/>
          <w:sz w:val="36"/>
          <w:lang w:val="ro-RO"/>
        </w:rPr>
        <w:t xml:space="preserve">estiunea </w:t>
      </w:r>
      <w:r w:rsidRPr="00FD0225">
        <w:rPr>
          <w:b/>
          <w:sz w:val="40"/>
          <w:lang w:val="ro-RO"/>
        </w:rPr>
        <w:t>A</w:t>
      </w:r>
      <w:r w:rsidRPr="00FD0225">
        <w:rPr>
          <w:b/>
          <w:sz w:val="36"/>
          <w:lang w:val="ro-RO"/>
        </w:rPr>
        <w:t>facerilor</w:t>
      </w:r>
    </w:p>
    <w:p w:rsidR="00623BFE" w:rsidRPr="00FD0225" w:rsidRDefault="00316FDB" w:rsidP="004C1B31">
      <w:pPr>
        <w:jc w:val="center"/>
        <w:rPr>
          <w:b/>
          <w:sz w:val="36"/>
          <w:lang w:val="ro-RO"/>
        </w:rPr>
      </w:pPr>
      <w:r>
        <w:rPr>
          <w:b/>
          <w:sz w:val="32"/>
          <w:lang w:val="ro-RO"/>
        </w:rPr>
        <w:t>Informatică Economică licență, învățământ la distanță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1A0185" w:rsidRDefault="004C1B31" w:rsidP="004C1B31">
      <w:pPr>
        <w:jc w:val="center"/>
      </w:pPr>
    </w:p>
    <w:p w:rsidR="004C1B31" w:rsidRPr="00FD0225" w:rsidRDefault="004C1B31" w:rsidP="004C1B31">
      <w:pPr>
        <w:jc w:val="center"/>
        <w:rPr>
          <w:lang w:val="ro-RO"/>
        </w:rPr>
      </w:pPr>
    </w:p>
    <w:p w:rsidR="004C1B31" w:rsidRPr="00FD0225" w:rsidRDefault="004C1B31" w:rsidP="004C1B31">
      <w:pPr>
        <w:jc w:val="center"/>
        <w:rPr>
          <w:lang w:val="ro-RO"/>
        </w:rPr>
      </w:pPr>
      <w:r w:rsidRPr="00FD0225">
        <w:rPr>
          <w:b/>
          <w:sz w:val="68"/>
          <w:lang w:val="ro-RO"/>
        </w:rPr>
        <w:t>Lucrare de licenţă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B607CA" w:rsidRPr="00FD0225" w:rsidRDefault="0097434E" w:rsidP="00B607CA">
      <w:pPr>
        <w:jc w:val="center"/>
        <w:rPr>
          <w:sz w:val="28"/>
          <w:lang w:val="ro-RO"/>
        </w:rPr>
      </w:pPr>
      <w:r w:rsidRPr="00FD0225">
        <w:rPr>
          <w:sz w:val="28"/>
          <w:lang w:val="ro-RO"/>
        </w:rPr>
        <w:t>Absolvent</w:t>
      </w:r>
      <w:r w:rsidR="00B607CA" w:rsidRPr="00FD0225">
        <w:rPr>
          <w:sz w:val="28"/>
          <w:lang w:val="ro-RO"/>
        </w:rPr>
        <w:t>,</w:t>
      </w:r>
    </w:p>
    <w:p w:rsidR="00B607CA" w:rsidRPr="00FD0225" w:rsidRDefault="00B75924" w:rsidP="00B607CA">
      <w:pPr>
        <w:jc w:val="center"/>
        <w:rPr>
          <w:sz w:val="28"/>
          <w:lang w:val="ro-RO"/>
        </w:rPr>
      </w:pPr>
      <w:r>
        <w:rPr>
          <w:sz w:val="28"/>
          <w:lang w:val="ro-RO"/>
        </w:rPr>
        <w:t>Liviu Flavius</w:t>
      </w:r>
      <w:r w:rsidR="00B607CA" w:rsidRPr="00FD0225">
        <w:rPr>
          <w:sz w:val="28"/>
          <w:lang w:val="ro-RO"/>
        </w:rPr>
        <w:t xml:space="preserve"> </w:t>
      </w:r>
      <w:r>
        <w:rPr>
          <w:b/>
          <w:sz w:val="28"/>
          <w:lang w:val="ro-RO"/>
        </w:rPr>
        <w:t>BRÎNZĂ</w:t>
      </w:r>
    </w:p>
    <w:p w:rsidR="004C1B31" w:rsidRPr="00FD0225" w:rsidRDefault="004C1B31" w:rsidP="00B607CA">
      <w:pPr>
        <w:jc w:val="center"/>
        <w:rPr>
          <w:lang w:val="ro-RO"/>
        </w:rPr>
      </w:pPr>
    </w:p>
    <w:p w:rsidR="000A2CA2" w:rsidRPr="00FD0225" w:rsidRDefault="000A2CA2" w:rsidP="00B607CA">
      <w:pPr>
        <w:jc w:val="center"/>
        <w:rPr>
          <w:lang w:val="ro-RO"/>
        </w:rPr>
      </w:pPr>
    </w:p>
    <w:p w:rsidR="000A2CA2" w:rsidRPr="00FD0225" w:rsidRDefault="000A2CA2" w:rsidP="00B607CA">
      <w:pPr>
        <w:jc w:val="center"/>
        <w:rPr>
          <w:lang w:val="ro-RO"/>
        </w:rPr>
      </w:pPr>
    </w:p>
    <w:p w:rsidR="004C1B31" w:rsidRPr="00FD0225" w:rsidRDefault="004C1B31" w:rsidP="00B607CA">
      <w:pPr>
        <w:jc w:val="center"/>
        <w:rPr>
          <w:lang w:val="ro-RO"/>
        </w:rPr>
      </w:pPr>
    </w:p>
    <w:p w:rsidR="004C1B31" w:rsidRPr="00FD0225" w:rsidRDefault="004C1B31" w:rsidP="00B607CA">
      <w:pPr>
        <w:jc w:val="center"/>
        <w:rPr>
          <w:sz w:val="28"/>
          <w:lang w:val="ro-RO"/>
        </w:rPr>
      </w:pPr>
      <w:r w:rsidRPr="00FD0225">
        <w:rPr>
          <w:sz w:val="28"/>
          <w:lang w:val="ro-RO"/>
        </w:rPr>
        <w:t>Coordonator ştiinţific,</w:t>
      </w:r>
    </w:p>
    <w:p w:rsidR="004C1B31" w:rsidRPr="00FD0225" w:rsidRDefault="004C1B31" w:rsidP="00B607CA">
      <w:pPr>
        <w:jc w:val="center"/>
        <w:rPr>
          <w:b/>
          <w:sz w:val="28"/>
          <w:lang w:val="ro-RO"/>
        </w:rPr>
      </w:pPr>
      <w:r w:rsidRPr="00FD0225">
        <w:rPr>
          <w:sz w:val="28"/>
          <w:lang w:val="ro-RO"/>
        </w:rPr>
        <w:t xml:space="preserve">Conf. univ. dr. </w:t>
      </w:r>
      <w:r w:rsidR="00C55E91">
        <w:rPr>
          <w:sz w:val="28"/>
          <w:lang w:val="ro-RO"/>
        </w:rPr>
        <w:t>Monica</w:t>
      </w:r>
      <w:r w:rsidRPr="00FD0225">
        <w:rPr>
          <w:sz w:val="28"/>
          <w:lang w:val="ro-RO"/>
        </w:rPr>
        <w:t xml:space="preserve"> </w:t>
      </w:r>
      <w:r w:rsidR="00C55E91">
        <w:rPr>
          <w:b/>
          <w:sz w:val="28"/>
          <w:lang w:val="ro-RO"/>
        </w:rPr>
        <w:t>CIACA</w:t>
      </w:r>
    </w:p>
    <w:p w:rsidR="004C1B31" w:rsidRPr="00FD0225" w:rsidRDefault="004C1B31" w:rsidP="004C1B31">
      <w:pPr>
        <w:rPr>
          <w:b/>
          <w:sz w:val="24"/>
          <w:lang w:val="ro-RO"/>
        </w:rPr>
      </w:pPr>
    </w:p>
    <w:p w:rsidR="004C1B31" w:rsidRPr="00FD0225" w:rsidRDefault="004C1B31" w:rsidP="004C1B31">
      <w:pPr>
        <w:rPr>
          <w:sz w:val="28"/>
          <w:lang w:val="ro-RO"/>
        </w:rPr>
      </w:pPr>
    </w:p>
    <w:p w:rsidR="004C1B31" w:rsidRPr="00FD0225" w:rsidRDefault="004C1B31" w:rsidP="004C1B31">
      <w:pPr>
        <w:rPr>
          <w:sz w:val="28"/>
          <w:lang w:val="ro-RO"/>
        </w:rPr>
      </w:pPr>
    </w:p>
    <w:p w:rsidR="00CC65A5" w:rsidRPr="00FD0225" w:rsidRDefault="00C55E91" w:rsidP="00DD1193">
      <w:pPr>
        <w:jc w:val="center"/>
        <w:rPr>
          <w:b/>
          <w:sz w:val="28"/>
          <w:lang w:val="ro-RO"/>
        </w:rPr>
        <w:sectPr w:rsidR="00CC65A5" w:rsidRPr="00FD0225" w:rsidSect="0042789C">
          <w:pgSz w:w="11907" w:h="16839" w:code="9"/>
          <w:pgMar w:top="1440" w:right="1440" w:bottom="1440" w:left="1440" w:header="720" w:footer="170" w:gutter="0"/>
          <w:cols w:space="720"/>
          <w:titlePg/>
          <w:docGrid w:linePitch="360"/>
        </w:sectPr>
      </w:pPr>
      <w:r>
        <w:rPr>
          <w:b/>
          <w:sz w:val="28"/>
          <w:lang w:val="ro-RO"/>
        </w:rPr>
        <w:t>2019</w:t>
      </w:r>
    </w:p>
    <w:p w:rsidR="00DD1193" w:rsidRPr="00FD0225" w:rsidRDefault="00DD1193" w:rsidP="00DD1193">
      <w:pPr>
        <w:jc w:val="center"/>
        <w:rPr>
          <w:b/>
          <w:spacing w:val="40"/>
          <w:sz w:val="40"/>
          <w:lang w:val="ro-RO"/>
        </w:rPr>
      </w:pPr>
      <w:r w:rsidRPr="00FD0225">
        <w:rPr>
          <w:b/>
          <w:spacing w:val="40"/>
          <w:sz w:val="48"/>
          <w:lang w:val="ro-RO"/>
        </w:rPr>
        <w:lastRenderedPageBreak/>
        <w:t>U</w:t>
      </w:r>
      <w:r w:rsidRPr="00FD0225">
        <w:rPr>
          <w:b/>
          <w:spacing w:val="40"/>
          <w:sz w:val="40"/>
          <w:lang w:val="ro-RO"/>
        </w:rPr>
        <w:t xml:space="preserve">NIVERSITATEA </w:t>
      </w:r>
      <w:r w:rsidRPr="00FD0225">
        <w:rPr>
          <w:b/>
          <w:spacing w:val="40"/>
          <w:sz w:val="48"/>
          <w:lang w:val="ro-RO"/>
        </w:rPr>
        <w:t>B</w:t>
      </w:r>
      <w:r w:rsidRPr="00FD0225">
        <w:rPr>
          <w:b/>
          <w:spacing w:val="40"/>
          <w:sz w:val="40"/>
          <w:lang w:val="ro-RO"/>
        </w:rPr>
        <w:t>ABEŞ-</w:t>
      </w:r>
      <w:r w:rsidRPr="00FD0225">
        <w:rPr>
          <w:b/>
          <w:spacing w:val="40"/>
          <w:sz w:val="48"/>
          <w:lang w:val="ro-RO"/>
        </w:rPr>
        <w:t>B</w:t>
      </w:r>
      <w:r w:rsidRPr="00FD0225">
        <w:rPr>
          <w:b/>
          <w:spacing w:val="40"/>
          <w:sz w:val="40"/>
          <w:lang w:val="ro-RO"/>
        </w:rPr>
        <w:t>OLYAI</w:t>
      </w:r>
    </w:p>
    <w:p w:rsidR="00F95B0B" w:rsidRPr="00FD0225" w:rsidRDefault="00DD1193" w:rsidP="00DD1193">
      <w:pPr>
        <w:jc w:val="center"/>
        <w:rPr>
          <w:b/>
          <w:sz w:val="36"/>
          <w:lang w:val="ro-RO"/>
        </w:rPr>
      </w:pPr>
      <w:r w:rsidRPr="00FD0225">
        <w:rPr>
          <w:b/>
          <w:sz w:val="40"/>
          <w:lang w:val="ro-RO"/>
        </w:rPr>
        <w:t>F</w:t>
      </w:r>
      <w:r w:rsidRPr="00FD0225">
        <w:rPr>
          <w:b/>
          <w:sz w:val="36"/>
          <w:lang w:val="ro-RO"/>
        </w:rPr>
        <w:t xml:space="preserve">acultatea de </w:t>
      </w:r>
      <w:r w:rsidRPr="00FD0225">
        <w:rPr>
          <w:b/>
          <w:sz w:val="40"/>
          <w:lang w:val="ro-RO"/>
        </w:rPr>
        <w:t>Ş</w:t>
      </w:r>
      <w:r w:rsidRPr="00FD0225">
        <w:rPr>
          <w:b/>
          <w:sz w:val="36"/>
          <w:lang w:val="ro-RO"/>
        </w:rPr>
        <w:t xml:space="preserve">tiinţe </w:t>
      </w:r>
      <w:r w:rsidRPr="00FD0225">
        <w:rPr>
          <w:b/>
          <w:sz w:val="40"/>
          <w:lang w:val="ro-RO"/>
        </w:rPr>
        <w:t>E</w:t>
      </w:r>
      <w:r w:rsidRPr="00FD0225">
        <w:rPr>
          <w:b/>
          <w:sz w:val="36"/>
          <w:lang w:val="ro-RO"/>
        </w:rPr>
        <w:t xml:space="preserve">conomice şi </w:t>
      </w:r>
      <w:r w:rsidRPr="00FD0225">
        <w:rPr>
          <w:b/>
          <w:sz w:val="40"/>
          <w:lang w:val="ro-RO"/>
        </w:rPr>
        <w:t>G</w:t>
      </w:r>
      <w:r w:rsidRPr="00FD0225">
        <w:rPr>
          <w:b/>
          <w:sz w:val="36"/>
          <w:lang w:val="ro-RO"/>
        </w:rPr>
        <w:t xml:space="preserve">estiunea </w:t>
      </w:r>
      <w:r w:rsidRPr="00FD0225">
        <w:rPr>
          <w:b/>
          <w:sz w:val="40"/>
          <w:lang w:val="ro-RO"/>
        </w:rPr>
        <w:t>A</w:t>
      </w:r>
      <w:r w:rsidRPr="00FD0225">
        <w:rPr>
          <w:b/>
          <w:sz w:val="36"/>
          <w:lang w:val="ro-RO"/>
        </w:rPr>
        <w:t>facerilor</w:t>
      </w:r>
    </w:p>
    <w:p w:rsidR="00623BFE" w:rsidRPr="00FD0225" w:rsidRDefault="00814AF0" w:rsidP="00DD1193">
      <w:pPr>
        <w:jc w:val="center"/>
        <w:rPr>
          <w:b/>
          <w:sz w:val="36"/>
          <w:lang w:val="ro-RO"/>
        </w:rPr>
      </w:pPr>
      <w:r>
        <w:rPr>
          <w:b/>
          <w:sz w:val="32"/>
          <w:lang w:val="ro-RO"/>
        </w:rPr>
        <w:t>Informatică Economică licență, învățământ la distanță</w:t>
      </w:r>
    </w:p>
    <w:p w:rsidR="004C1B31" w:rsidRPr="00FD0225" w:rsidRDefault="004C1B31" w:rsidP="004C1B31">
      <w:pPr>
        <w:jc w:val="center"/>
        <w:rPr>
          <w:lang w:val="ro-RO"/>
        </w:rPr>
      </w:pPr>
    </w:p>
    <w:p w:rsidR="004C1B31" w:rsidRPr="00FD0225" w:rsidRDefault="004C1B31" w:rsidP="004C1B31">
      <w:pPr>
        <w:jc w:val="center"/>
        <w:rPr>
          <w:lang w:val="ro-RO"/>
        </w:rPr>
      </w:pPr>
    </w:p>
    <w:p w:rsidR="00E11D1C" w:rsidRPr="00FD0225" w:rsidRDefault="00E11D1C" w:rsidP="004C1B31">
      <w:pPr>
        <w:jc w:val="center"/>
        <w:rPr>
          <w:lang w:val="ro-RO"/>
        </w:rPr>
      </w:pPr>
    </w:p>
    <w:p w:rsidR="00F95B0B" w:rsidRPr="00FD0225" w:rsidRDefault="00C81CCA" w:rsidP="004C1B31">
      <w:pPr>
        <w:jc w:val="center"/>
        <w:rPr>
          <w:lang w:val="ro-RO"/>
        </w:rPr>
      </w:pPr>
      <w:r w:rsidRPr="00FD0225">
        <w:rPr>
          <w:lang w:val="ro-RO"/>
        </w:rPr>
        <w:t xml:space="preserve"> </w:t>
      </w:r>
    </w:p>
    <w:p w:rsidR="004C1B31" w:rsidRPr="00FD0225" w:rsidRDefault="004C1B31" w:rsidP="004C1B31">
      <w:pPr>
        <w:jc w:val="center"/>
        <w:rPr>
          <w:b/>
          <w:sz w:val="52"/>
          <w:lang w:val="ro-RO"/>
        </w:rPr>
      </w:pPr>
      <w:r w:rsidRPr="00FD0225">
        <w:rPr>
          <w:b/>
          <w:sz w:val="52"/>
          <w:lang w:val="ro-RO"/>
        </w:rPr>
        <w:t>Lucrare de licenţă</w:t>
      </w: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4C1B31" w:rsidRPr="00FD0225" w:rsidRDefault="00C31192" w:rsidP="004C1B31">
      <w:pPr>
        <w:jc w:val="center"/>
        <w:rPr>
          <w:sz w:val="32"/>
          <w:szCs w:val="32"/>
          <w:lang w:val="ro-RO"/>
        </w:rPr>
      </w:pPr>
      <w:r>
        <w:rPr>
          <w:sz w:val="40"/>
          <w:szCs w:val="32"/>
          <w:lang w:val="ro-RO"/>
        </w:rPr>
        <w:t>Automatizarea casei cu echipamente in</w:t>
      </w:r>
      <w:r w:rsidR="00830345">
        <w:rPr>
          <w:sz w:val="40"/>
          <w:szCs w:val="32"/>
          <w:lang w:val="ro-RO"/>
        </w:rPr>
        <w:t>terconectate prin Z-Wave, folos</w:t>
      </w:r>
      <w:r>
        <w:rPr>
          <w:sz w:val="40"/>
          <w:szCs w:val="32"/>
          <w:lang w:val="ro-RO"/>
        </w:rPr>
        <w:t>ind Inteligență Artificială pentru interfațare</w:t>
      </w:r>
    </w:p>
    <w:p w:rsidR="00E11D1C" w:rsidRPr="00FD0225" w:rsidRDefault="00E11D1C" w:rsidP="004C1B31">
      <w:pPr>
        <w:jc w:val="center"/>
        <w:rPr>
          <w:lang w:val="ro-RO"/>
        </w:rPr>
      </w:pPr>
    </w:p>
    <w:p w:rsidR="00E11D1C" w:rsidRPr="00FD0225" w:rsidRDefault="00E11D1C" w:rsidP="004C1B31">
      <w:pPr>
        <w:jc w:val="center"/>
        <w:rPr>
          <w:lang w:val="ro-RO"/>
        </w:rPr>
      </w:pPr>
    </w:p>
    <w:p w:rsidR="004C1B31" w:rsidRPr="00FD0225" w:rsidRDefault="004C1B31" w:rsidP="004C1B31">
      <w:pPr>
        <w:jc w:val="center"/>
        <w:rPr>
          <w:lang w:val="ro-RO"/>
        </w:rPr>
      </w:pPr>
    </w:p>
    <w:p w:rsidR="004C1B31" w:rsidRPr="00FD0225" w:rsidRDefault="004C1B31" w:rsidP="004C1B31">
      <w:pPr>
        <w:jc w:val="center"/>
        <w:rPr>
          <w:lang w:val="ro-RO"/>
        </w:rPr>
      </w:pPr>
    </w:p>
    <w:p w:rsidR="00B607CA" w:rsidRPr="00FD0225" w:rsidRDefault="0097434E" w:rsidP="00B607CA">
      <w:pPr>
        <w:jc w:val="center"/>
        <w:rPr>
          <w:sz w:val="28"/>
          <w:lang w:val="ro-RO"/>
        </w:rPr>
      </w:pPr>
      <w:r w:rsidRPr="00FD0225">
        <w:rPr>
          <w:sz w:val="28"/>
          <w:lang w:val="ro-RO"/>
        </w:rPr>
        <w:t>Absolvent</w:t>
      </w:r>
      <w:r w:rsidR="00B607CA" w:rsidRPr="00FD0225">
        <w:rPr>
          <w:sz w:val="28"/>
          <w:lang w:val="ro-RO"/>
        </w:rPr>
        <w:t>,</w:t>
      </w:r>
    </w:p>
    <w:p w:rsidR="00B607CA" w:rsidRPr="00FD0225" w:rsidRDefault="00814AF0" w:rsidP="00B607CA">
      <w:pPr>
        <w:jc w:val="center"/>
        <w:rPr>
          <w:sz w:val="28"/>
          <w:lang w:val="ro-RO"/>
        </w:rPr>
      </w:pPr>
      <w:r>
        <w:rPr>
          <w:sz w:val="28"/>
          <w:lang w:val="ro-RO"/>
        </w:rPr>
        <w:t>Liviu Flavius</w:t>
      </w:r>
      <w:r w:rsidR="00B607CA" w:rsidRPr="00FD0225">
        <w:rPr>
          <w:sz w:val="28"/>
          <w:lang w:val="ro-RO"/>
        </w:rPr>
        <w:t xml:space="preserve"> </w:t>
      </w:r>
      <w:r>
        <w:rPr>
          <w:b/>
          <w:sz w:val="28"/>
          <w:lang w:val="ro-RO"/>
        </w:rPr>
        <w:t>BRÎNZĂ</w:t>
      </w:r>
    </w:p>
    <w:p w:rsidR="00B607CA" w:rsidRPr="00FD0225" w:rsidRDefault="00B607CA" w:rsidP="00B607CA">
      <w:pPr>
        <w:jc w:val="center"/>
        <w:rPr>
          <w:lang w:val="ro-RO"/>
        </w:rPr>
      </w:pPr>
    </w:p>
    <w:p w:rsidR="00B607CA" w:rsidRPr="00FD0225" w:rsidRDefault="00B607CA" w:rsidP="00B607CA">
      <w:pPr>
        <w:jc w:val="center"/>
        <w:rPr>
          <w:lang w:val="ro-RO"/>
        </w:rPr>
      </w:pPr>
    </w:p>
    <w:p w:rsidR="00E6635F" w:rsidRPr="00FD0225" w:rsidRDefault="00E6635F" w:rsidP="00B607CA">
      <w:pPr>
        <w:jc w:val="center"/>
        <w:rPr>
          <w:lang w:val="ro-RO"/>
        </w:rPr>
      </w:pPr>
    </w:p>
    <w:p w:rsidR="00B607CA" w:rsidRPr="00FD0225" w:rsidRDefault="00B607CA" w:rsidP="00B607CA">
      <w:pPr>
        <w:jc w:val="center"/>
        <w:rPr>
          <w:sz w:val="28"/>
          <w:lang w:val="ro-RO"/>
        </w:rPr>
      </w:pPr>
      <w:r w:rsidRPr="00FD0225">
        <w:rPr>
          <w:sz w:val="28"/>
          <w:lang w:val="ro-RO"/>
        </w:rPr>
        <w:t>Coordonator ştiinţific,</w:t>
      </w:r>
    </w:p>
    <w:p w:rsidR="00B607CA" w:rsidRPr="00FD0225" w:rsidRDefault="00B607CA" w:rsidP="00B607CA">
      <w:pPr>
        <w:jc w:val="center"/>
        <w:rPr>
          <w:b/>
          <w:sz w:val="28"/>
          <w:lang w:val="ro-RO"/>
        </w:rPr>
      </w:pPr>
      <w:r w:rsidRPr="00FD0225">
        <w:rPr>
          <w:sz w:val="28"/>
          <w:lang w:val="ro-RO"/>
        </w:rPr>
        <w:t xml:space="preserve">Conf. univ. dr. </w:t>
      </w:r>
      <w:r w:rsidR="00814AF0">
        <w:rPr>
          <w:sz w:val="28"/>
          <w:lang w:val="ro-RO"/>
        </w:rPr>
        <w:t>Monica</w:t>
      </w:r>
      <w:r w:rsidRPr="00FD0225">
        <w:rPr>
          <w:sz w:val="28"/>
          <w:lang w:val="ro-RO"/>
        </w:rPr>
        <w:t xml:space="preserve"> </w:t>
      </w:r>
      <w:r w:rsidR="00814AF0">
        <w:rPr>
          <w:b/>
          <w:sz w:val="28"/>
          <w:lang w:val="ro-RO"/>
        </w:rPr>
        <w:t>CIACA</w:t>
      </w:r>
    </w:p>
    <w:p w:rsidR="004C1B31" w:rsidRPr="00FD0225" w:rsidRDefault="004C1B31" w:rsidP="004C1B31">
      <w:pPr>
        <w:rPr>
          <w:sz w:val="28"/>
          <w:lang w:val="ro-RO"/>
        </w:rPr>
      </w:pPr>
    </w:p>
    <w:p w:rsidR="00F95B0B" w:rsidRPr="00FD0225" w:rsidRDefault="00F95B0B" w:rsidP="004C1B31">
      <w:pPr>
        <w:rPr>
          <w:sz w:val="28"/>
          <w:lang w:val="ro-RO"/>
        </w:rPr>
      </w:pPr>
    </w:p>
    <w:p w:rsidR="00F95B0B" w:rsidRPr="00FD0225" w:rsidRDefault="00814AF0" w:rsidP="004C1B31">
      <w:pPr>
        <w:jc w:val="center"/>
        <w:rPr>
          <w:b/>
          <w:sz w:val="28"/>
          <w:lang w:val="ro-RO"/>
        </w:rPr>
      </w:pPr>
      <w:r>
        <w:rPr>
          <w:b/>
          <w:sz w:val="28"/>
          <w:lang w:val="ro-RO"/>
        </w:rPr>
        <w:t>2019</w:t>
      </w: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BE4C3E" w:rsidRPr="00FD0225" w:rsidRDefault="00BE4C3E" w:rsidP="00BB2632">
      <w:pPr>
        <w:spacing w:after="120"/>
        <w:jc w:val="center"/>
        <w:rPr>
          <w:b/>
          <w:sz w:val="24"/>
          <w:lang w:val="ro-RO"/>
        </w:rPr>
      </w:pPr>
    </w:p>
    <w:p w:rsidR="004C1B31" w:rsidRPr="00FD0225" w:rsidRDefault="00B607CA" w:rsidP="009407E8">
      <w:pPr>
        <w:jc w:val="center"/>
        <w:rPr>
          <w:b/>
          <w:sz w:val="28"/>
          <w:lang w:val="ro-RO"/>
        </w:rPr>
      </w:pPr>
      <w:r w:rsidRPr="00FD0225">
        <w:rPr>
          <w:b/>
          <w:sz w:val="28"/>
          <w:lang w:val="ro-RO"/>
        </w:rPr>
        <w:t>Rezumat</w:t>
      </w:r>
      <w:r w:rsidR="00E46F0C" w:rsidRPr="00FD0225">
        <w:rPr>
          <w:b/>
          <w:sz w:val="28"/>
          <w:lang w:val="ro-RO"/>
        </w:rPr>
        <w:t xml:space="preserve"> </w:t>
      </w:r>
    </w:p>
    <w:p w:rsidR="00E259DB" w:rsidRDefault="00E259DB" w:rsidP="00B607CA">
      <w:pPr>
        <w:rPr>
          <w:sz w:val="24"/>
          <w:szCs w:val="24"/>
          <w:lang w:val="ro-RO"/>
        </w:rPr>
      </w:pPr>
    </w:p>
    <w:p w:rsidR="00E259DB" w:rsidRPr="00E259DB" w:rsidRDefault="00E259DB" w:rsidP="00B607CA">
      <w:pPr>
        <w:rPr>
          <w:sz w:val="24"/>
          <w:szCs w:val="24"/>
          <w:lang w:val="ro-RO"/>
        </w:rPr>
      </w:pPr>
      <w:r>
        <w:rPr>
          <w:sz w:val="24"/>
          <w:szCs w:val="24"/>
          <w:lang w:val="ro-RO"/>
        </w:rPr>
        <w:t xml:space="preserve">Prezenta lucrare reprezintă soluția propusă pentru realizarea unui sistem de casă inteligentă offline, implementat pe echipamente simple și accesibile publicului larg, capabil să interacționeze cu utilizatorii </w:t>
      </w:r>
      <w:r w:rsidR="00830345">
        <w:rPr>
          <w:sz w:val="24"/>
          <w:szCs w:val="24"/>
          <w:lang w:val="ro-RO"/>
        </w:rPr>
        <w:t>utilizând</w:t>
      </w:r>
      <w:r>
        <w:rPr>
          <w:sz w:val="24"/>
          <w:szCs w:val="24"/>
          <w:lang w:val="ro-RO"/>
        </w:rPr>
        <w:t xml:space="preserve"> limbajul natural ca date de intrare, </w:t>
      </w:r>
      <w:r w:rsidR="00830345">
        <w:rPr>
          <w:sz w:val="24"/>
          <w:szCs w:val="24"/>
          <w:lang w:val="ro-RO"/>
        </w:rPr>
        <w:t>interpretarea acestora folosi</w:t>
      </w:r>
      <w:r>
        <w:rPr>
          <w:sz w:val="24"/>
          <w:szCs w:val="24"/>
          <w:lang w:val="ro-RO"/>
        </w:rPr>
        <w:t xml:space="preserve">nd o rețea neuronală pentru clasificarea comenzilor și executarea lor cu ajutorul unor componente capabile să comunice prin protocolul Z-Wave. Totodată, se observă avantajele și limitările rețelelor neuronale de tip </w:t>
      </w:r>
      <w:r>
        <w:rPr>
          <w:sz w:val="24"/>
          <w:szCs w:val="24"/>
        </w:rPr>
        <w:t xml:space="preserve">“feed forward”, precum și starea curentă de maturitate a modulelor integrabile de control Z-Wave. </w:t>
      </w:r>
      <w:r w:rsidR="000C7EAD">
        <w:rPr>
          <w:sz w:val="24"/>
          <w:szCs w:val="24"/>
        </w:rPr>
        <w:t>La nivel de interfață s-a folosit mediul de programare vizuală Node-RED și interconectarea dintre nivelul de prezentare (Front End) și cel de logică (Back End) s-a realizat folosind protocolul standard MQTT, ambele menite să faciliteze integrarea echipamentelor fizice.</w:t>
      </w:r>
    </w:p>
    <w:p w:rsidR="00B607CA" w:rsidRPr="00FD0225" w:rsidRDefault="00B607CA" w:rsidP="004C1B31">
      <w:pPr>
        <w:rPr>
          <w:b/>
          <w:sz w:val="24"/>
          <w:szCs w:val="24"/>
          <w:lang w:val="ro-RO"/>
        </w:rPr>
      </w:pPr>
    </w:p>
    <w:p w:rsidR="00B607CA" w:rsidRPr="00FD0225" w:rsidRDefault="00B607CA" w:rsidP="004C1B31">
      <w:pPr>
        <w:rPr>
          <w:b/>
          <w:sz w:val="24"/>
          <w:szCs w:val="24"/>
          <w:lang w:val="ro-RO"/>
        </w:rPr>
      </w:pPr>
    </w:p>
    <w:p w:rsidR="00BE4C3E" w:rsidRPr="00FD0225" w:rsidRDefault="00BE4C3E" w:rsidP="00BE4C3E">
      <w:pPr>
        <w:rPr>
          <w:b/>
          <w:szCs w:val="24"/>
          <w:lang w:val="ro-RO"/>
        </w:rPr>
      </w:pPr>
    </w:p>
    <w:p w:rsidR="00BE4C3E" w:rsidRPr="00FD0225" w:rsidRDefault="00BE4C3E" w:rsidP="00BE4C3E">
      <w:pPr>
        <w:rPr>
          <w:b/>
          <w:szCs w:val="24"/>
          <w:lang w:val="ro-RO"/>
        </w:rPr>
      </w:pPr>
    </w:p>
    <w:p w:rsidR="00E11D1C" w:rsidRPr="00FD0225" w:rsidRDefault="00E11D1C" w:rsidP="00BE4C3E">
      <w:pPr>
        <w:rPr>
          <w:b/>
          <w:szCs w:val="24"/>
          <w:lang w:val="ro-RO"/>
        </w:rPr>
      </w:pPr>
    </w:p>
    <w:p w:rsidR="00E11D1C" w:rsidRPr="00FD0225" w:rsidRDefault="00E11D1C" w:rsidP="00BE4C3E">
      <w:pPr>
        <w:rPr>
          <w:b/>
          <w:szCs w:val="24"/>
          <w:lang w:val="ro-RO"/>
        </w:rPr>
      </w:pPr>
    </w:p>
    <w:p w:rsidR="00E11D1C" w:rsidRPr="00FD0225" w:rsidRDefault="00E11D1C" w:rsidP="00BE4C3E">
      <w:pPr>
        <w:rPr>
          <w:b/>
          <w:szCs w:val="24"/>
          <w:lang w:val="ro-RO"/>
        </w:rPr>
      </w:pPr>
    </w:p>
    <w:p w:rsidR="00B607CA" w:rsidRPr="00FD0225" w:rsidRDefault="00B607CA" w:rsidP="00DA6A13">
      <w:pPr>
        <w:rPr>
          <w:b/>
          <w:sz w:val="28"/>
          <w:szCs w:val="24"/>
          <w:lang w:val="ro-RO"/>
        </w:rPr>
      </w:pPr>
      <w:r w:rsidRPr="00FD0225">
        <w:rPr>
          <w:b/>
          <w:sz w:val="24"/>
          <w:szCs w:val="24"/>
          <w:lang w:val="ro-RO"/>
        </w:rPr>
        <w:br w:type="page"/>
      </w:r>
      <w:r w:rsidRPr="00FD0225">
        <w:rPr>
          <w:b/>
          <w:sz w:val="28"/>
          <w:szCs w:val="24"/>
          <w:lang w:val="ro-RO"/>
        </w:rPr>
        <w:lastRenderedPageBreak/>
        <w:t>Cuprins</w:t>
      </w:r>
      <w:r w:rsidR="001A0185">
        <w:rPr>
          <w:b/>
          <w:sz w:val="28"/>
          <w:szCs w:val="24"/>
          <w:lang w:val="ro-RO"/>
        </w:rPr>
        <w:t xml:space="preserve"> </w:t>
      </w:r>
      <w:r w:rsidR="001A0185" w:rsidRPr="00127FC5">
        <w:rPr>
          <w:b/>
          <w:color w:val="FF0000"/>
          <w:sz w:val="28"/>
          <w:szCs w:val="24"/>
          <w:lang w:val="ro-RO"/>
        </w:rPr>
        <w:t>&lt;TO BE ADDED&gt;</w:t>
      </w:r>
    </w:p>
    <w:p w:rsidR="009407E8" w:rsidRPr="00FD0225" w:rsidRDefault="009407E8" w:rsidP="009407E8">
      <w:pPr>
        <w:rPr>
          <w:sz w:val="24"/>
          <w:szCs w:val="24"/>
          <w:lang w:val="ro-RO"/>
        </w:rPr>
      </w:pPr>
      <w:r w:rsidRPr="00FD0225">
        <w:rPr>
          <w:sz w:val="24"/>
          <w:szCs w:val="24"/>
          <w:lang w:val="ro-RO"/>
        </w:rPr>
        <w:t>(rând liber, 12pt, spaţiere 1,5, fără spaţii înainte şi după paragraf)</w:t>
      </w:r>
    </w:p>
    <w:p w:rsidR="000F7F5B" w:rsidRDefault="00C35846">
      <w:pPr>
        <w:pStyle w:val="TOC1"/>
        <w:rPr>
          <w:rFonts w:asciiTheme="minorHAnsi" w:eastAsiaTheme="minorEastAsia" w:hAnsiTheme="minorHAnsi" w:cstheme="minorBidi"/>
          <w:b w:val="0"/>
          <w:bCs w:val="0"/>
          <w:noProof/>
          <w:szCs w:val="22"/>
        </w:rPr>
      </w:pPr>
      <w:r w:rsidRPr="00FD0225">
        <w:rPr>
          <w:b w:val="0"/>
          <w:bCs w:val="0"/>
          <w:lang w:val="ro-RO"/>
        </w:rPr>
        <w:fldChar w:fldCharType="begin"/>
      </w:r>
      <w:r w:rsidRPr="00FD0225">
        <w:rPr>
          <w:b w:val="0"/>
          <w:bCs w:val="0"/>
          <w:lang w:val="ro-RO"/>
        </w:rPr>
        <w:instrText xml:space="preserve"> TOC \o "1-3" \h \z \u </w:instrText>
      </w:r>
      <w:r w:rsidRPr="00FD0225">
        <w:rPr>
          <w:b w:val="0"/>
          <w:bCs w:val="0"/>
          <w:lang w:val="ro-RO"/>
        </w:rPr>
        <w:fldChar w:fldCharType="separate"/>
      </w:r>
      <w:hyperlink w:anchor="_Toc534226887" w:history="1">
        <w:r w:rsidR="000F7F5B" w:rsidRPr="00B529BF">
          <w:rPr>
            <w:rStyle w:val="Hyperlink"/>
            <w:noProof/>
          </w:rPr>
          <w:t>Abrevieri &lt;TO BE ADDED&gt;</w:t>
        </w:r>
        <w:r w:rsidR="000F7F5B">
          <w:rPr>
            <w:noProof/>
            <w:webHidden/>
          </w:rPr>
          <w:tab/>
        </w:r>
        <w:r w:rsidR="000F7F5B">
          <w:rPr>
            <w:noProof/>
            <w:webHidden/>
          </w:rPr>
          <w:fldChar w:fldCharType="begin"/>
        </w:r>
        <w:r w:rsidR="000F7F5B">
          <w:rPr>
            <w:noProof/>
            <w:webHidden/>
          </w:rPr>
          <w:instrText xml:space="preserve"> PAGEREF _Toc534226887 \h </w:instrText>
        </w:r>
        <w:r w:rsidR="000F7F5B">
          <w:rPr>
            <w:noProof/>
            <w:webHidden/>
          </w:rPr>
        </w:r>
        <w:r w:rsidR="000F7F5B">
          <w:rPr>
            <w:noProof/>
            <w:webHidden/>
          </w:rPr>
          <w:fldChar w:fldCharType="separate"/>
        </w:r>
        <w:r w:rsidR="005146EA">
          <w:rPr>
            <w:noProof/>
            <w:webHidden/>
          </w:rPr>
          <w:t>iv</w:t>
        </w:r>
        <w:r w:rsidR="000F7F5B">
          <w:rPr>
            <w:noProof/>
            <w:webHidden/>
          </w:rPr>
          <w:fldChar w:fldCharType="end"/>
        </w:r>
      </w:hyperlink>
    </w:p>
    <w:p w:rsidR="000F7F5B" w:rsidRDefault="000F7F5B">
      <w:pPr>
        <w:pStyle w:val="TOC1"/>
        <w:rPr>
          <w:rFonts w:asciiTheme="minorHAnsi" w:eastAsiaTheme="minorEastAsia" w:hAnsiTheme="minorHAnsi" w:cstheme="minorBidi"/>
          <w:b w:val="0"/>
          <w:bCs w:val="0"/>
          <w:noProof/>
          <w:szCs w:val="22"/>
        </w:rPr>
      </w:pPr>
      <w:hyperlink w:anchor="_Toc534226888" w:history="1">
        <w:r w:rsidRPr="00B529BF">
          <w:rPr>
            <w:rStyle w:val="Hyperlink"/>
            <w:noProof/>
          </w:rPr>
          <w:t>Lista tabelelor şi figurilor &lt;TO BE ADDED&gt;</w:t>
        </w:r>
        <w:r>
          <w:rPr>
            <w:noProof/>
            <w:webHidden/>
          </w:rPr>
          <w:tab/>
        </w:r>
        <w:r>
          <w:rPr>
            <w:noProof/>
            <w:webHidden/>
          </w:rPr>
          <w:fldChar w:fldCharType="begin"/>
        </w:r>
        <w:r>
          <w:rPr>
            <w:noProof/>
            <w:webHidden/>
          </w:rPr>
          <w:instrText xml:space="preserve"> PAGEREF _Toc534226888 \h </w:instrText>
        </w:r>
        <w:r>
          <w:rPr>
            <w:noProof/>
            <w:webHidden/>
          </w:rPr>
        </w:r>
        <w:r>
          <w:rPr>
            <w:noProof/>
            <w:webHidden/>
          </w:rPr>
          <w:fldChar w:fldCharType="separate"/>
        </w:r>
        <w:r w:rsidR="005146EA">
          <w:rPr>
            <w:noProof/>
            <w:webHidden/>
          </w:rPr>
          <w:t>v</w:t>
        </w:r>
        <w:r>
          <w:rPr>
            <w:noProof/>
            <w:webHidden/>
          </w:rPr>
          <w:fldChar w:fldCharType="end"/>
        </w:r>
      </w:hyperlink>
    </w:p>
    <w:p w:rsidR="000F7F5B" w:rsidRDefault="000F7F5B">
      <w:pPr>
        <w:pStyle w:val="TOC1"/>
        <w:rPr>
          <w:rFonts w:asciiTheme="minorHAnsi" w:eastAsiaTheme="minorEastAsia" w:hAnsiTheme="minorHAnsi" w:cstheme="minorBidi"/>
          <w:b w:val="0"/>
          <w:bCs w:val="0"/>
          <w:noProof/>
          <w:szCs w:val="22"/>
        </w:rPr>
      </w:pPr>
      <w:hyperlink w:anchor="_Toc534226889" w:history="1">
        <w:r w:rsidRPr="00B529BF">
          <w:rPr>
            <w:rStyle w:val="Hyperlink"/>
            <w:noProof/>
          </w:rPr>
          <w:t>Introducere</w:t>
        </w:r>
        <w:r>
          <w:rPr>
            <w:noProof/>
            <w:webHidden/>
          </w:rPr>
          <w:tab/>
        </w:r>
        <w:r>
          <w:rPr>
            <w:noProof/>
            <w:webHidden/>
          </w:rPr>
          <w:fldChar w:fldCharType="begin"/>
        </w:r>
        <w:r>
          <w:rPr>
            <w:noProof/>
            <w:webHidden/>
          </w:rPr>
          <w:instrText xml:space="preserve"> PAGEREF _Toc534226889 \h </w:instrText>
        </w:r>
        <w:r>
          <w:rPr>
            <w:noProof/>
            <w:webHidden/>
          </w:rPr>
        </w:r>
        <w:r>
          <w:rPr>
            <w:noProof/>
            <w:webHidden/>
          </w:rPr>
          <w:fldChar w:fldCharType="separate"/>
        </w:r>
        <w:r w:rsidR="005146EA">
          <w:rPr>
            <w:noProof/>
            <w:webHidden/>
          </w:rPr>
          <w:t>1</w:t>
        </w:r>
        <w:r>
          <w:rPr>
            <w:noProof/>
            <w:webHidden/>
          </w:rPr>
          <w:fldChar w:fldCharType="end"/>
        </w:r>
      </w:hyperlink>
    </w:p>
    <w:p w:rsidR="000F7F5B" w:rsidRDefault="000F7F5B">
      <w:pPr>
        <w:pStyle w:val="TOC1"/>
        <w:tabs>
          <w:tab w:val="left" w:pos="442"/>
        </w:tabs>
        <w:rPr>
          <w:rFonts w:asciiTheme="minorHAnsi" w:eastAsiaTheme="minorEastAsia" w:hAnsiTheme="minorHAnsi" w:cstheme="minorBidi"/>
          <w:b w:val="0"/>
          <w:bCs w:val="0"/>
          <w:noProof/>
          <w:szCs w:val="22"/>
        </w:rPr>
      </w:pPr>
      <w:hyperlink w:anchor="_Toc534226890" w:history="1">
        <w:r w:rsidRPr="00B529BF">
          <w:rPr>
            <w:rStyle w:val="Hyperlink"/>
            <w:noProof/>
          </w:rPr>
          <w:t>1</w:t>
        </w:r>
        <w:r>
          <w:rPr>
            <w:rFonts w:asciiTheme="minorHAnsi" w:eastAsiaTheme="minorEastAsia" w:hAnsiTheme="minorHAnsi" w:cstheme="minorBidi"/>
            <w:b w:val="0"/>
            <w:bCs w:val="0"/>
            <w:noProof/>
            <w:szCs w:val="22"/>
          </w:rPr>
          <w:tab/>
        </w:r>
        <w:r w:rsidRPr="00B529BF">
          <w:rPr>
            <w:rStyle w:val="Hyperlink"/>
            <w:noProof/>
          </w:rPr>
          <w:t>Internetul lucrurilor și automatizare</w:t>
        </w:r>
        <w:r>
          <w:rPr>
            <w:noProof/>
            <w:webHidden/>
          </w:rPr>
          <w:tab/>
        </w:r>
        <w:r>
          <w:rPr>
            <w:noProof/>
            <w:webHidden/>
          </w:rPr>
          <w:fldChar w:fldCharType="begin"/>
        </w:r>
        <w:r>
          <w:rPr>
            <w:noProof/>
            <w:webHidden/>
          </w:rPr>
          <w:instrText xml:space="preserve"> PAGEREF _Toc534226890 \h </w:instrText>
        </w:r>
        <w:r>
          <w:rPr>
            <w:noProof/>
            <w:webHidden/>
          </w:rPr>
        </w:r>
        <w:r>
          <w:rPr>
            <w:noProof/>
            <w:webHidden/>
          </w:rPr>
          <w:fldChar w:fldCharType="separate"/>
        </w:r>
        <w:r w:rsidR="005146EA">
          <w:rPr>
            <w:noProof/>
            <w:webHidden/>
          </w:rPr>
          <w:t>3</w:t>
        </w:r>
        <w:r>
          <w:rPr>
            <w:noProof/>
            <w:webHidden/>
          </w:rPr>
          <w:fldChar w:fldCharType="end"/>
        </w:r>
      </w:hyperlink>
    </w:p>
    <w:p w:rsidR="000F7F5B" w:rsidRDefault="000F7F5B">
      <w:pPr>
        <w:pStyle w:val="TOC2"/>
        <w:tabs>
          <w:tab w:val="left" w:pos="880"/>
          <w:tab w:val="right" w:leader="dot" w:pos="9017"/>
        </w:tabs>
        <w:rPr>
          <w:rFonts w:asciiTheme="minorHAnsi" w:eastAsiaTheme="minorEastAsia" w:hAnsiTheme="minorHAnsi" w:cstheme="minorBidi"/>
          <w:noProof/>
          <w:szCs w:val="22"/>
        </w:rPr>
      </w:pPr>
      <w:hyperlink w:anchor="_Toc534226891" w:history="1">
        <w:r w:rsidRPr="00B529BF">
          <w:rPr>
            <w:rStyle w:val="Hyperlink"/>
            <w:noProof/>
            <w:lang w:val="ro-RO"/>
          </w:rPr>
          <w:t>1.1</w:t>
        </w:r>
        <w:r>
          <w:rPr>
            <w:rFonts w:asciiTheme="minorHAnsi" w:eastAsiaTheme="minorEastAsia" w:hAnsiTheme="minorHAnsi" w:cstheme="minorBidi"/>
            <w:noProof/>
            <w:szCs w:val="22"/>
          </w:rPr>
          <w:tab/>
        </w:r>
        <w:r w:rsidRPr="00B529BF">
          <w:rPr>
            <w:rStyle w:val="Hyperlink"/>
            <w:noProof/>
            <w:lang w:val="ro-RO"/>
          </w:rPr>
          <w:t>Casă inteligentă</w:t>
        </w:r>
        <w:r>
          <w:rPr>
            <w:noProof/>
            <w:webHidden/>
          </w:rPr>
          <w:tab/>
        </w:r>
        <w:r>
          <w:rPr>
            <w:noProof/>
            <w:webHidden/>
          </w:rPr>
          <w:fldChar w:fldCharType="begin"/>
        </w:r>
        <w:r>
          <w:rPr>
            <w:noProof/>
            <w:webHidden/>
          </w:rPr>
          <w:instrText xml:space="preserve"> PAGEREF _Toc534226891 \h </w:instrText>
        </w:r>
        <w:r>
          <w:rPr>
            <w:noProof/>
            <w:webHidden/>
          </w:rPr>
        </w:r>
        <w:r>
          <w:rPr>
            <w:noProof/>
            <w:webHidden/>
          </w:rPr>
          <w:fldChar w:fldCharType="separate"/>
        </w:r>
        <w:r w:rsidR="005146EA">
          <w:rPr>
            <w:noProof/>
            <w:webHidden/>
          </w:rPr>
          <w:t>3</w:t>
        </w:r>
        <w:r>
          <w:rPr>
            <w:noProof/>
            <w:webHidden/>
          </w:rPr>
          <w:fldChar w:fldCharType="end"/>
        </w:r>
      </w:hyperlink>
    </w:p>
    <w:p w:rsidR="000F7F5B" w:rsidRDefault="000F7F5B">
      <w:pPr>
        <w:pStyle w:val="TOC2"/>
        <w:tabs>
          <w:tab w:val="left" w:pos="880"/>
          <w:tab w:val="right" w:leader="dot" w:pos="9017"/>
        </w:tabs>
        <w:rPr>
          <w:rFonts w:asciiTheme="minorHAnsi" w:eastAsiaTheme="minorEastAsia" w:hAnsiTheme="minorHAnsi" w:cstheme="minorBidi"/>
          <w:noProof/>
          <w:szCs w:val="22"/>
        </w:rPr>
      </w:pPr>
      <w:hyperlink w:anchor="_Toc534226892" w:history="1">
        <w:r w:rsidRPr="00B529BF">
          <w:rPr>
            <w:rStyle w:val="Hyperlink"/>
            <w:noProof/>
            <w:lang w:val="ro-RO"/>
          </w:rPr>
          <w:t>1.2</w:t>
        </w:r>
        <w:r>
          <w:rPr>
            <w:rFonts w:asciiTheme="minorHAnsi" w:eastAsiaTheme="minorEastAsia" w:hAnsiTheme="minorHAnsi" w:cstheme="minorBidi"/>
            <w:noProof/>
            <w:szCs w:val="22"/>
          </w:rPr>
          <w:tab/>
        </w:r>
        <w:r w:rsidRPr="00B529BF">
          <w:rPr>
            <w:rStyle w:val="Hyperlink"/>
            <w:noProof/>
            <w:lang w:val="ro-RO"/>
          </w:rPr>
          <w:t>Protocolul Z-Wave</w:t>
        </w:r>
        <w:r>
          <w:rPr>
            <w:noProof/>
            <w:webHidden/>
          </w:rPr>
          <w:tab/>
        </w:r>
        <w:r>
          <w:rPr>
            <w:noProof/>
            <w:webHidden/>
          </w:rPr>
          <w:fldChar w:fldCharType="begin"/>
        </w:r>
        <w:r>
          <w:rPr>
            <w:noProof/>
            <w:webHidden/>
          </w:rPr>
          <w:instrText xml:space="preserve"> PAGEREF _Toc534226892 \h </w:instrText>
        </w:r>
        <w:r>
          <w:rPr>
            <w:noProof/>
            <w:webHidden/>
          </w:rPr>
        </w:r>
        <w:r>
          <w:rPr>
            <w:noProof/>
            <w:webHidden/>
          </w:rPr>
          <w:fldChar w:fldCharType="separate"/>
        </w:r>
        <w:r w:rsidR="005146EA">
          <w:rPr>
            <w:noProof/>
            <w:webHidden/>
          </w:rPr>
          <w:t>4</w:t>
        </w:r>
        <w:r>
          <w:rPr>
            <w:noProof/>
            <w:webHidden/>
          </w:rPr>
          <w:fldChar w:fldCharType="end"/>
        </w:r>
      </w:hyperlink>
    </w:p>
    <w:p w:rsidR="000F7F5B" w:rsidRDefault="000F7F5B">
      <w:pPr>
        <w:pStyle w:val="TOC2"/>
        <w:tabs>
          <w:tab w:val="left" w:pos="880"/>
          <w:tab w:val="right" w:leader="dot" w:pos="9017"/>
        </w:tabs>
        <w:rPr>
          <w:rFonts w:asciiTheme="minorHAnsi" w:eastAsiaTheme="minorEastAsia" w:hAnsiTheme="minorHAnsi" w:cstheme="minorBidi"/>
          <w:noProof/>
          <w:szCs w:val="22"/>
        </w:rPr>
      </w:pPr>
      <w:hyperlink w:anchor="_Toc534226893" w:history="1">
        <w:r w:rsidRPr="00B529BF">
          <w:rPr>
            <w:rStyle w:val="Hyperlink"/>
            <w:noProof/>
            <w:lang w:val="ro-RO"/>
          </w:rPr>
          <w:t>1.3</w:t>
        </w:r>
        <w:r>
          <w:rPr>
            <w:rFonts w:asciiTheme="minorHAnsi" w:eastAsiaTheme="minorEastAsia" w:hAnsiTheme="minorHAnsi" w:cstheme="minorBidi"/>
            <w:noProof/>
            <w:szCs w:val="22"/>
          </w:rPr>
          <w:tab/>
        </w:r>
        <w:r w:rsidRPr="00B529BF">
          <w:rPr>
            <w:rStyle w:val="Hyperlink"/>
            <w:noProof/>
            <w:lang w:val="ro-RO"/>
          </w:rPr>
          <w:t>Titlu subcapitol</w:t>
        </w:r>
        <w:r>
          <w:rPr>
            <w:noProof/>
            <w:webHidden/>
          </w:rPr>
          <w:tab/>
        </w:r>
        <w:r>
          <w:rPr>
            <w:noProof/>
            <w:webHidden/>
          </w:rPr>
          <w:fldChar w:fldCharType="begin"/>
        </w:r>
        <w:r>
          <w:rPr>
            <w:noProof/>
            <w:webHidden/>
          </w:rPr>
          <w:instrText xml:space="preserve"> PAGEREF _Toc534226893 \h </w:instrText>
        </w:r>
        <w:r>
          <w:rPr>
            <w:noProof/>
            <w:webHidden/>
          </w:rPr>
        </w:r>
        <w:r>
          <w:rPr>
            <w:noProof/>
            <w:webHidden/>
          </w:rPr>
          <w:fldChar w:fldCharType="separate"/>
        </w:r>
        <w:r w:rsidR="005146EA">
          <w:rPr>
            <w:noProof/>
            <w:webHidden/>
          </w:rPr>
          <w:t>4</w:t>
        </w:r>
        <w:r>
          <w:rPr>
            <w:noProof/>
            <w:webHidden/>
          </w:rPr>
          <w:fldChar w:fldCharType="end"/>
        </w:r>
      </w:hyperlink>
    </w:p>
    <w:p w:rsidR="000F7F5B" w:rsidRDefault="000F7F5B">
      <w:pPr>
        <w:pStyle w:val="TOC1"/>
        <w:tabs>
          <w:tab w:val="left" w:pos="442"/>
        </w:tabs>
        <w:rPr>
          <w:rFonts w:asciiTheme="minorHAnsi" w:eastAsiaTheme="minorEastAsia" w:hAnsiTheme="minorHAnsi" w:cstheme="minorBidi"/>
          <w:b w:val="0"/>
          <w:bCs w:val="0"/>
          <w:noProof/>
          <w:szCs w:val="22"/>
        </w:rPr>
      </w:pPr>
      <w:hyperlink w:anchor="_Toc534226894" w:history="1">
        <w:r w:rsidRPr="00B529BF">
          <w:rPr>
            <w:rStyle w:val="Hyperlink"/>
            <w:noProof/>
          </w:rPr>
          <w:t>2</w:t>
        </w:r>
        <w:r>
          <w:rPr>
            <w:rFonts w:asciiTheme="minorHAnsi" w:eastAsiaTheme="minorEastAsia" w:hAnsiTheme="minorHAnsi" w:cstheme="minorBidi"/>
            <w:b w:val="0"/>
            <w:bCs w:val="0"/>
            <w:noProof/>
            <w:szCs w:val="22"/>
          </w:rPr>
          <w:tab/>
        </w:r>
        <w:r w:rsidRPr="00B529BF">
          <w:rPr>
            <w:rStyle w:val="Hyperlink"/>
            <w:noProof/>
          </w:rPr>
          <w:t>Inteligență Artificială</w:t>
        </w:r>
        <w:r>
          <w:rPr>
            <w:noProof/>
            <w:webHidden/>
          </w:rPr>
          <w:tab/>
        </w:r>
        <w:r>
          <w:rPr>
            <w:noProof/>
            <w:webHidden/>
          </w:rPr>
          <w:fldChar w:fldCharType="begin"/>
        </w:r>
        <w:r>
          <w:rPr>
            <w:noProof/>
            <w:webHidden/>
          </w:rPr>
          <w:instrText xml:space="preserve"> PAGEREF _Toc534226894 \h </w:instrText>
        </w:r>
        <w:r>
          <w:rPr>
            <w:noProof/>
            <w:webHidden/>
          </w:rPr>
        </w:r>
        <w:r>
          <w:rPr>
            <w:noProof/>
            <w:webHidden/>
          </w:rPr>
          <w:fldChar w:fldCharType="separate"/>
        </w:r>
        <w:r w:rsidR="005146EA">
          <w:rPr>
            <w:noProof/>
            <w:webHidden/>
          </w:rPr>
          <w:t>5</w:t>
        </w:r>
        <w:r>
          <w:rPr>
            <w:noProof/>
            <w:webHidden/>
          </w:rPr>
          <w:fldChar w:fldCharType="end"/>
        </w:r>
      </w:hyperlink>
    </w:p>
    <w:p w:rsidR="000F7F5B" w:rsidRDefault="000F7F5B">
      <w:pPr>
        <w:pStyle w:val="TOC1"/>
        <w:rPr>
          <w:rFonts w:asciiTheme="minorHAnsi" w:eastAsiaTheme="minorEastAsia" w:hAnsiTheme="minorHAnsi" w:cstheme="minorBidi"/>
          <w:b w:val="0"/>
          <w:bCs w:val="0"/>
          <w:noProof/>
          <w:szCs w:val="22"/>
        </w:rPr>
      </w:pPr>
      <w:hyperlink w:anchor="_Toc534226895" w:history="1">
        <w:r w:rsidRPr="00B529BF">
          <w:rPr>
            <w:rStyle w:val="Hyperlink"/>
            <w:noProof/>
          </w:rPr>
          <w:t>(rând liber, 12pt, spaţiere 1,5, fără spaţii înainte şi după paragraf)</w:t>
        </w:r>
        <w:r>
          <w:rPr>
            <w:noProof/>
            <w:webHidden/>
          </w:rPr>
          <w:tab/>
        </w:r>
        <w:r>
          <w:rPr>
            <w:noProof/>
            <w:webHidden/>
          </w:rPr>
          <w:fldChar w:fldCharType="begin"/>
        </w:r>
        <w:r>
          <w:rPr>
            <w:noProof/>
            <w:webHidden/>
          </w:rPr>
          <w:instrText xml:space="preserve"> PAGEREF _Toc534226895 \h </w:instrText>
        </w:r>
        <w:r>
          <w:rPr>
            <w:noProof/>
            <w:webHidden/>
          </w:rPr>
        </w:r>
        <w:r>
          <w:rPr>
            <w:noProof/>
            <w:webHidden/>
          </w:rPr>
          <w:fldChar w:fldCharType="separate"/>
        </w:r>
        <w:r w:rsidR="005146EA">
          <w:rPr>
            <w:noProof/>
            <w:webHidden/>
          </w:rPr>
          <w:t>5</w:t>
        </w:r>
        <w:r>
          <w:rPr>
            <w:noProof/>
            <w:webHidden/>
          </w:rPr>
          <w:fldChar w:fldCharType="end"/>
        </w:r>
      </w:hyperlink>
    </w:p>
    <w:p w:rsidR="000F7F5B" w:rsidRDefault="000F7F5B">
      <w:pPr>
        <w:pStyle w:val="TOC2"/>
        <w:tabs>
          <w:tab w:val="left" w:pos="880"/>
          <w:tab w:val="right" w:leader="dot" w:pos="9017"/>
        </w:tabs>
        <w:rPr>
          <w:rFonts w:asciiTheme="minorHAnsi" w:eastAsiaTheme="minorEastAsia" w:hAnsiTheme="minorHAnsi" w:cstheme="minorBidi"/>
          <w:noProof/>
          <w:szCs w:val="22"/>
        </w:rPr>
      </w:pPr>
      <w:hyperlink w:anchor="_Toc534226896" w:history="1">
        <w:r w:rsidRPr="00B529BF">
          <w:rPr>
            <w:rStyle w:val="Hyperlink"/>
            <w:noProof/>
          </w:rPr>
          <w:t>2.1</w:t>
        </w:r>
        <w:r>
          <w:rPr>
            <w:rFonts w:asciiTheme="minorHAnsi" w:eastAsiaTheme="minorEastAsia" w:hAnsiTheme="minorHAnsi" w:cstheme="minorBidi"/>
            <w:noProof/>
            <w:szCs w:val="22"/>
          </w:rPr>
          <w:tab/>
        </w:r>
        <w:r w:rsidRPr="00B529BF">
          <w:rPr>
            <w:rStyle w:val="Hyperlink"/>
            <w:noProof/>
          </w:rPr>
          <w:t>I.A. pentru clasificare</w:t>
        </w:r>
        <w:r>
          <w:rPr>
            <w:noProof/>
            <w:webHidden/>
          </w:rPr>
          <w:tab/>
        </w:r>
        <w:r>
          <w:rPr>
            <w:noProof/>
            <w:webHidden/>
          </w:rPr>
          <w:fldChar w:fldCharType="begin"/>
        </w:r>
        <w:r>
          <w:rPr>
            <w:noProof/>
            <w:webHidden/>
          </w:rPr>
          <w:instrText xml:space="preserve"> PAGEREF _Toc534226896 \h </w:instrText>
        </w:r>
        <w:r>
          <w:rPr>
            <w:noProof/>
            <w:webHidden/>
          </w:rPr>
        </w:r>
        <w:r>
          <w:rPr>
            <w:noProof/>
            <w:webHidden/>
          </w:rPr>
          <w:fldChar w:fldCharType="separate"/>
        </w:r>
        <w:r w:rsidR="005146EA">
          <w:rPr>
            <w:noProof/>
            <w:webHidden/>
          </w:rPr>
          <w:t>5</w:t>
        </w:r>
        <w:r>
          <w:rPr>
            <w:noProof/>
            <w:webHidden/>
          </w:rPr>
          <w:fldChar w:fldCharType="end"/>
        </w:r>
      </w:hyperlink>
    </w:p>
    <w:p w:rsidR="000F7F5B" w:rsidRDefault="000F7F5B">
      <w:pPr>
        <w:pStyle w:val="TOC2"/>
        <w:tabs>
          <w:tab w:val="left" w:pos="880"/>
          <w:tab w:val="right" w:leader="dot" w:pos="9017"/>
        </w:tabs>
        <w:rPr>
          <w:rFonts w:asciiTheme="minorHAnsi" w:eastAsiaTheme="minorEastAsia" w:hAnsiTheme="minorHAnsi" w:cstheme="minorBidi"/>
          <w:noProof/>
          <w:szCs w:val="22"/>
        </w:rPr>
      </w:pPr>
      <w:hyperlink w:anchor="_Toc534226897" w:history="1">
        <w:r w:rsidRPr="00B529BF">
          <w:rPr>
            <w:rStyle w:val="Hyperlink"/>
            <w:noProof/>
          </w:rPr>
          <w:t>2.2</w:t>
        </w:r>
        <w:r>
          <w:rPr>
            <w:rFonts w:asciiTheme="minorHAnsi" w:eastAsiaTheme="minorEastAsia" w:hAnsiTheme="minorHAnsi" w:cstheme="minorBidi"/>
            <w:noProof/>
            <w:szCs w:val="22"/>
          </w:rPr>
          <w:tab/>
        </w:r>
        <w:r w:rsidRPr="00B529BF">
          <w:rPr>
            <w:rStyle w:val="Hyperlink"/>
            <w:noProof/>
            <w:lang w:val="ro-RO"/>
          </w:rPr>
          <w:t>Procesarea limbajului natural</w:t>
        </w:r>
        <w:r>
          <w:rPr>
            <w:noProof/>
            <w:webHidden/>
          </w:rPr>
          <w:tab/>
        </w:r>
        <w:r>
          <w:rPr>
            <w:noProof/>
            <w:webHidden/>
          </w:rPr>
          <w:fldChar w:fldCharType="begin"/>
        </w:r>
        <w:r>
          <w:rPr>
            <w:noProof/>
            <w:webHidden/>
          </w:rPr>
          <w:instrText xml:space="preserve"> PAGEREF _Toc534226897 \h </w:instrText>
        </w:r>
        <w:r>
          <w:rPr>
            <w:noProof/>
            <w:webHidden/>
          </w:rPr>
        </w:r>
        <w:r>
          <w:rPr>
            <w:noProof/>
            <w:webHidden/>
          </w:rPr>
          <w:fldChar w:fldCharType="separate"/>
        </w:r>
        <w:r w:rsidR="005146EA">
          <w:rPr>
            <w:noProof/>
            <w:webHidden/>
          </w:rPr>
          <w:t>5</w:t>
        </w:r>
        <w:r>
          <w:rPr>
            <w:noProof/>
            <w:webHidden/>
          </w:rPr>
          <w:fldChar w:fldCharType="end"/>
        </w:r>
      </w:hyperlink>
    </w:p>
    <w:p w:rsidR="000F7F5B" w:rsidRDefault="000F7F5B">
      <w:pPr>
        <w:pStyle w:val="TOC2"/>
        <w:tabs>
          <w:tab w:val="right" w:leader="dot" w:pos="9017"/>
        </w:tabs>
        <w:rPr>
          <w:rFonts w:asciiTheme="minorHAnsi" w:eastAsiaTheme="minorEastAsia" w:hAnsiTheme="minorHAnsi" w:cstheme="minorBidi"/>
          <w:noProof/>
          <w:szCs w:val="22"/>
        </w:rPr>
      </w:pPr>
      <w:hyperlink w:anchor="_Toc534226898" w:history="1">
        <w:r w:rsidRPr="00B529BF">
          <w:rPr>
            <w:rStyle w:val="Hyperlink"/>
            <w:noProof/>
            <w:lang w:val="ro-RO"/>
          </w:rPr>
          <w:t>2.3 Inteligență artificială în automatizare de case folosind NLP</w:t>
        </w:r>
        <w:r>
          <w:rPr>
            <w:noProof/>
            <w:webHidden/>
          </w:rPr>
          <w:tab/>
        </w:r>
        <w:r>
          <w:rPr>
            <w:noProof/>
            <w:webHidden/>
          </w:rPr>
          <w:fldChar w:fldCharType="begin"/>
        </w:r>
        <w:r>
          <w:rPr>
            <w:noProof/>
            <w:webHidden/>
          </w:rPr>
          <w:instrText xml:space="preserve"> PAGEREF _Toc534226898 \h </w:instrText>
        </w:r>
        <w:r>
          <w:rPr>
            <w:noProof/>
            <w:webHidden/>
          </w:rPr>
        </w:r>
        <w:r>
          <w:rPr>
            <w:noProof/>
            <w:webHidden/>
          </w:rPr>
          <w:fldChar w:fldCharType="separate"/>
        </w:r>
        <w:r w:rsidR="005146EA">
          <w:rPr>
            <w:noProof/>
            <w:webHidden/>
          </w:rPr>
          <w:t>5</w:t>
        </w:r>
        <w:r>
          <w:rPr>
            <w:noProof/>
            <w:webHidden/>
          </w:rPr>
          <w:fldChar w:fldCharType="end"/>
        </w:r>
      </w:hyperlink>
    </w:p>
    <w:p w:rsidR="000F7F5B" w:rsidRDefault="000F7F5B">
      <w:pPr>
        <w:pStyle w:val="TOC1"/>
        <w:tabs>
          <w:tab w:val="left" w:pos="442"/>
        </w:tabs>
        <w:rPr>
          <w:rFonts w:asciiTheme="minorHAnsi" w:eastAsiaTheme="minorEastAsia" w:hAnsiTheme="minorHAnsi" w:cstheme="minorBidi"/>
          <w:b w:val="0"/>
          <w:bCs w:val="0"/>
          <w:noProof/>
          <w:szCs w:val="22"/>
        </w:rPr>
      </w:pPr>
      <w:hyperlink w:anchor="_Toc534226899" w:history="1">
        <w:r w:rsidRPr="00B529BF">
          <w:rPr>
            <w:rStyle w:val="Hyperlink"/>
            <w:noProof/>
          </w:rPr>
          <w:t>3</w:t>
        </w:r>
        <w:r>
          <w:rPr>
            <w:rFonts w:asciiTheme="minorHAnsi" w:eastAsiaTheme="minorEastAsia" w:hAnsiTheme="minorHAnsi" w:cstheme="minorBidi"/>
            <w:b w:val="0"/>
            <w:bCs w:val="0"/>
            <w:noProof/>
            <w:szCs w:val="22"/>
          </w:rPr>
          <w:tab/>
        </w:r>
        <w:r w:rsidRPr="00B529BF">
          <w:rPr>
            <w:rStyle w:val="Hyperlink"/>
            <w:noProof/>
          </w:rPr>
          <w:t>A.L.I.C.E. (Automation of locally integrated control equipment)</w:t>
        </w:r>
        <w:r>
          <w:rPr>
            <w:noProof/>
            <w:webHidden/>
          </w:rPr>
          <w:tab/>
        </w:r>
        <w:r>
          <w:rPr>
            <w:noProof/>
            <w:webHidden/>
          </w:rPr>
          <w:fldChar w:fldCharType="begin"/>
        </w:r>
        <w:r>
          <w:rPr>
            <w:noProof/>
            <w:webHidden/>
          </w:rPr>
          <w:instrText xml:space="preserve"> PAGEREF _Toc534226899 \h </w:instrText>
        </w:r>
        <w:r>
          <w:rPr>
            <w:noProof/>
            <w:webHidden/>
          </w:rPr>
        </w:r>
        <w:r>
          <w:rPr>
            <w:noProof/>
            <w:webHidden/>
          </w:rPr>
          <w:fldChar w:fldCharType="separate"/>
        </w:r>
        <w:r w:rsidR="005146EA">
          <w:rPr>
            <w:noProof/>
            <w:webHidden/>
          </w:rPr>
          <w:t>5</w:t>
        </w:r>
        <w:r>
          <w:rPr>
            <w:noProof/>
            <w:webHidden/>
          </w:rPr>
          <w:fldChar w:fldCharType="end"/>
        </w:r>
      </w:hyperlink>
    </w:p>
    <w:p w:rsidR="000F7F5B" w:rsidRDefault="000F7F5B">
      <w:pPr>
        <w:pStyle w:val="TOC2"/>
        <w:tabs>
          <w:tab w:val="left" w:pos="880"/>
          <w:tab w:val="right" w:leader="dot" w:pos="9017"/>
        </w:tabs>
        <w:rPr>
          <w:rFonts w:asciiTheme="minorHAnsi" w:eastAsiaTheme="minorEastAsia" w:hAnsiTheme="minorHAnsi" w:cstheme="minorBidi"/>
          <w:noProof/>
          <w:szCs w:val="22"/>
        </w:rPr>
      </w:pPr>
      <w:hyperlink w:anchor="_Toc534226900" w:history="1">
        <w:r w:rsidRPr="00B529BF">
          <w:rPr>
            <w:rStyle w:val="Hyperlink"/>
            <w:noProof/>
            <w:lang w:val="ro-RO"/>
          </w:rPr>
          <w:t>3.1</w:t>
        </w:r>
        <w:r>
          <w:rPr>
            <w:rFonts w:asciiTheme="minorHAnsi" w:eastAsiaTheme="minorEastAsia" w:hAnsiTheme="minorHAnsi" w:cstheme="minorBidi"/>
            <w:noProof/>
            <w:szCs w:val="22"/>
          </w:rPr>
          <w:tab/>
        </w:r>
        <w:r w:rsidRPr="00B529BF">
          <w:rPr>
            <w:rStyle w:val="Hyperlink"/>
            <w:noProof/>
            <w:lang w:val="ro-RO"/>
          </w:rPr>
          <w:t>Arhitectura componentelor hardware</w:t>
        </w:r>
        <w:r>
          <w:rPr>
            <w:noProof/>
            <w:webHidden/>
          </w:rPr>
          <w:tab/>
        </w:r>
        <w:r>
          <w:rPr>
            <w:noProof/>
            <w:webHidden/>
          </w:rPr>
          <w:fldChar w:fldCharType="begin"/>
        </w:r>
        <w:r>
          <w:rPr>
            <w:noProof/>
            <w:webHidden/>
          </w:rPr>
          <w:instrText xml:space="preserve"> PAGEREF _Toc534226900 \h </w:instrText>
        </w:r>
        <w:r>
          <w:rPr>
            <w:noProof/>
            <w:webHidden/>
          </w:rPr>
        </w:r>
        <w:r>
          <w:rPr>
            <w:noProof/>
            <w:webHidden/>
          </w:rPr>
          <w:fldChar w:fldCharType="separate"/>
        </w:r>
        <w:r w:rsidR="005146EA">
          <w:rPr>
            <w:noProof/>
            <w:webHidden/>
          </w:rPr>
          <w:t>5</w:t>
        </w:r>
        <w:r>
          <w:rPr>
            <w:noProof/>
            <w:webHidden/>
          </w:rPr>
          <w:fldChar w:fldCharType="end"/>
        </w:r>
      </w:hyperlink>
    </w:p>
    <w:p w:rsidR="000F7F5B" w:rsidRDefault="000F7F5B">
      <w:pPr>
        <w:pStyle w:val="TOC2"/>
        <w:tabs>
          <w:tab w:val="left" w:pos="880"/>
          <w:tab w:val="right" w:leader="dot" w:pos="9017"/>
        </w:tabs>
        <w:rPr>
          <w:rFonts w:asciiTheme="minorHAnsi" w:eastAsiaTheme="minorEastAsia" w:hAnsiTheme="minorHAnsi" w:cstheme="minorBidi"/>
          <w:noProof/>
          <w:szCs w:val="22"/>
        </w:rPr>
      </w:pPr>
      <w:hyperlink w:anchor="_Toc534226901" w:history="1">
        <w:r w:rsidRPr="00B529BF">
          <w:rPr>
            <w:rStyle w:val="Hyperlink"/>
            <w:noProof/>
            <w:lang w:val="ro-RO"/>
          </w:rPr>
          <w:t>3.2</w:t>
        </w:r>
        <w:r>
          <w:rPr>
            <w:rFonts w:asciiTheme="minorHAnsi" w:eastAsiaTheme="minorEastAsia" w:hAnsiTheme="minorHAnsi" w:cstheme="minorBidi"/>
            <w:noProof/>
            <w:szCs w:val="22"/>
          </w:rPr>
          <w:tab/>
        </w:r>
        <w:r w:rsidRPr="00B529BF">
          <w:rPr>
            <w:rStyle w:val="Hyperlink"/>
            <w:noProof/>
            <w:lang w:val="ro-RO"/>
          </w:rPr>
          <w:t>Arhitectura componentelor software</w:t>
        </w:r>
        <w:r>
          <w:rPr>
            <w:noProof/>
            <w:webHidden/>
          </w:rPr>
          <w:tab/>
        </w:r>
        <w:r>
          <w:rPr>
            <w:noProof/>
            <w:webHidden/>
          </w:rPr>
          <w:fldChar w:fldCharType="begin"/>
        </w:r>
        <w:r>
          <w:rPr>
            <w:noProof/>
            <w:webHidden/>
          </w:rPr>
          <w:instrText xml:space="preserve"> PAGEREF _Toc534226901 \h </w:instrText>
        </w:r>
        <w:r>
          <w:rPr>
            <w:noProof/>
            <w:webHidden/>
          </w:rPr>
        </w:r>
        <w:r>
          <w:rPr>
            <w:noProof/>
            <w:webHidden/>
          </w:rPr>
          <w:fldChar w:fldCharType="separate"/>
        </w:r>
        <w:r w:rsidR="005146EA">
          <w:rPr>
            <w:noProof/>
            <w:webHidden/>
          </w:rPr>
          <w:t>5</w:t>
        </w:r>
        <w:r>
          <w:rPr>
            <w:noProof/>
            <w:webHidden/>
          </w:rPr>
          <w:fldChar w:fldCharType="end"/>
        </w:r>
      </w:hyperlink>
    </w:p>
    <w:p w:rsidR="000F7F5B" w:rsidRDefault="000F7F5B">
      <w:pPr>
        <w:pStyle w:val="TOC1"/>
        <w:tabs>
          <w:tab w:val="left" w:pos="442"/>
        </w:tabs>
        <w:rPr>
          <w:rFonts w:asciiTheme="minorHAnsi" w:eastAsiaTheme="minorEastAsia" w:hAnsiTheme="minorHAnsi" w:cstheme="minorBidi"/>
          <w:b w:val="0"/>
          <w:bCs w:val="0"/>
          <w:noProof/>
          <w:szCs w:val="22"/>
        </w:rPr>
      </w:pPr>
      <w:hyperlink w:anchor="_Toc534226902" w:history="1">
        <w:r w:rsidRPr="00B529BF">
          <w:rPr>
            <w:rStyle w:val="Hyperlink"/>
            <w:noProof/>
          </w:rPr>
          <w:t>4</w:t>
        </w:r>
        <w:r>
          <w:rPr>
            <w:rFonts w:asciiTheme="minorHAnsi" w:eastAsiaTheme="minorEastAsia" w:hAnsiTheme="minorHAnsi" w:cstheme="minorBidi"/>
            <w:b w:val="0"/>
            <w:bCs w:val="0"/>
            <w:noProof/>
            <w:szCs w:val="22"/>
          </w:rPr>
          <w:tab/>
        </w:r>
        <w:r w:rsidRPr="00B529BF">
          <w:rPr>
            <w:rStyle w:val="Hyperlink"/>
            <w:noProof/>
          </w:rPr>
          <w:t>Limitări și posibile îmbunătățiri viitoare</w:t>
        </w:r>
        <w:r>
          <w:rPr>
            <w:noProof/>
            <w:webHidden/>
          </w:rPr>
          <w:tab/>
        </w:r>
        <w:r>
          <w:rPr>
            <w:noProof/>
            <w:webHidden/>
          </w:rPr>
          <w:fldChar w:fldCharType="begin"/>
        </w:r>
        <w:r>
          <w:rPr>
            <w:noProof/>
            <w:webHidden/>
          </w:rPr>
          <w:instrText xml:space="preserve"> PAGEREF _Toc534226902 \h </w:instrText>
        </w:r>
        <w:r>
          <w:rPr>
            <w:noProof/>
            <w:webHidden/>
          </w:rPr>
        </w:r>
        <w:r>
          <w:rPr>
            <w:noProof/>
            <w:webHidden/>
          </w:rPr>
          <w:fldChar w:fldCharType="separate"/>
        </w:r>
        <w:r w:rsidR="005146EA">
          <w:rPr>
            <w:noProof/>
            <w:webHidden/>
          </w:rPr>
          <w:t>5</w:t>
        </w:r>
        <w:r>
          <w:rPr>
            <w:noProof/>
            <w:webHidden/>
          </w:rPr>
          <w:fldChar w:fldCharType="end"/>
        </w:r>
      </w:hyperlink>
    </w:p>
    <w:p w:rsidR="000F7F5B" w:rsidRDefault="000F7F5B">
      <w:pPr>
        <w:pStyle w:val="TOC3"/>
        <w:tabs>
          <w:tab w:val="right" w:leader="dot" w:pos="9017"/>
        </w:tabs>
        <w:rPr>
          <w:rFonts w:asciiTheme="minorHAnsi" w:eastAsiaTheme="minorEastAsia" w:hAnsiTheme="minorHAnsi" w:cstheme="minorBidi"/>
          <w:iCs w:val="0"/>
          <w:noProof/>
          <w:szCs w:val="22"/>
        </w:rPr>
      </w:pPr>
      <w:hyperlink w:anchor="_Toc534226903" w:history="1">
        <w:r w:rsidRPr="00B529BF">
          <w:rPr>
            <w:rStyle w:val="Hyperlink"/>
            <w:i/>
            <w:noProof/>
            <w:highlight w:val="yellow"/>
            <w:lang w:val="ro-RO"/>
          </w:rPr>
          <w:t>1.1.1 Titlu subcapitol</w:t>
        </w:r>
        <w:r>
          <w:rPr>
            <w:noProof/>
            <w:webHidden/>
          </w:rPr>
          <w:tab/>
        </w:r>
        <w:r>
          <w:rPr>
            <w:noProof/>
            <w:webHidden/>
          </w:rPr>
          <w:fldChar w:fldCharType="begin"/>
        </w:r>
        <w:r>
          <w:rPr>
            <w:noProof/>
            <w:webHidden/>
          </w:rPr>
          <w:instrText xml:space="preserve"> PAGEREF _Toc534226903 \h </w:instrText>
        </w:r>
        <w:r>
          <w:rPr>
            <w:noProof/>
            <w:webHidden/>
          </w:rPr>
        </w:r>
        <w:r>
          <w:rPr>
            <w:noProof/>
            <w:webHidden/>
          </w:rPr>
          <w:fldChar w:fldCharType="separate"/>
        </w:r>
        <w:r w:rsidR="005146EA">
          <w:rPr>
            <w:noProof/>
            <w:webHidden/>
          </w:rPr>
          <w:t>6</w:t>
        </w:r>
        <w:r>
          <w:rPr>
            <w:noProof/>
            <w:webHidden/>
          </w:rPr>
          <w:fldChar w:fldCharType="end"/>
        </w:r>
      </w:hyperlink>
    </w:p>
    <w:p w:rsidR="000F7F5B" w:rsidRDefault="000F7F5B">
      <w:pPr>
        <w:pStyle w:val="TOC3"/>
        <w:tabs>
          <w:tab w:val="right" w:leader="dot" w:pos="9017"/>
        </w:tabs>
        <w:rPr>
          <w:rFonts w:asciiTheme="minorHAnsi" w:eastAsiaTheme="minorEastAsia" w:hAnsiTheme="minorHAnsi" w:cstheme="minorBidi"/>
          <w:iCs w:val="0"/>
          <w:noProof/>
          <w:szCs w:val="22"/>
        </w:rPr>
      </w:pPr>
      <w:hyperlink w:anchor="_Toc534226904" w:history="1">
        <w:r w:rsidRPr="00B529BF">
          <w:rPr>
            <w:rStyle w:val="Hyperlink"/>
            <w:i/>
            <w:noProof/>
            <w:highlight w:val="yellow"/>
            <w:lang w:val="ro-RO"/>
          </w:rPr>
          <w:t>1.1.2 Titlu subcapitol</w:t>
        </w:r>
        <w:r>
          <w:rPr>
            <w:noProof/>
            <w:webHidden/>
          </w:rPr>
          <w:tab/>
        </w:r>
        <w:r>
          <w:rPr>
            <w:noProof/>
            <w:webHidden/>
          </w:rPr>
          <w:fldChar w:fldCharType="begin"/>
        </w:r>
        <w:r>
          <w:rPr>
            <w:noProof/>
            <w:webHidden/>
          </w:rPr>
          <w:instrText xml:space="preserve"> PAGEREF _Toc534226904 \h </w:instrText>
        </w:r>
        <w:r>
          <w:rPr>
            <w:noProof/>
            <w:webHidden/>
          </w:rPr>
        </w:r>
        <w:r>
          <w:rPr>
            <w:noProof/>
            <w:webHidden/>
          </w:rPr>
          <w:fldChar w:fldCharType="separate"/>
        </w:r>
        <w:r w:rsidR="005146EA">
          <w:rPr>
            <w:noProof/>
            <w:webHidden/>
          </w:rPr>
          <w:t>6</w:t>
        </w:r>
        <w:r>
          <w:rPr>
            <w:noProof/>
            <w:webHidden/>
          </w:rPr>
          <w:fldChar w:fldCharType="end"/>
        </w:r>
      </w:hyperlink>
    </w:p>
    <w:p w:rsidR="000F7F5B" w:rsidRDefault="000F7F5B">
      <w:pPr>
        <w:pStyle w:val="TOC1"/>
        <w:tabs>
          <w:tab w:val="left" w:pos="442"/>
        </w:tabs>
        <w:rPr>
          <w:rFonts w:asciiTheme="minorHAnsi" w:eastAsiaTheme="minorEastAsia" w:hAnsiTheme="minorHAnsi" w:cstheme="minorBidi"/>
          <w:b w:val="0"/>
          <w:bCs w:val="0"/>
          <w:noProof/>
          <w:szCs w:val="22"/>
        </w:rPr>
      </w:pPr>
      <w:hyperlink w:anchor="_Toc534226905" w:history="1">
        <w:r w:rsidRPr="00B529BF">
          <w:rPr>
            <w:rStyle w:val="Hyperlink"/>
            <w:noProof/>
          </w:rPr>
          <w:t>5</w:t>
        </w:r>
        <w:r>
          <w:rPr>
            <w:rFonts w:asciiTheme="minorHAnsi" w:eastAsiaTheme="minorEastAsia" w:hAnsiTheme="minorHAnsi" w:cstheme="minorBidi"/>
            <w:b w:val="0"/>
            <w:bCs w:val="0"/>
            <w:noProof/>
            <w:szCs w:val="22"/>
          </w:rPr>
          <w:tab/>
        </w:r>
        <w:r w:rsidRPr="00B529BF">
          <w:rPr>
            <w:rStyle w:val="Hyperlink"/>
            <w:noProof/>
          </w:rPr>
          <w:t>Concluzii</w:t>
        </w:r>
        <w:r>
          <w:rPr>
            <w:noProof/>
            <w:webHidden/>
          </w:rPr>
          <w:tab/>
        </w:r>
        <w:r>
          <w:rPr>
            <w:noProof/>
            <w:webHidden/>
          </w:rPr>
          <w:fldChar w:fldCharType="begin"/>
        </w:r>
        <w:r>
          <w:rPr>
            <w:noProof/>
            <w:webHidden/>
          </w:rPr>
          <w:instrText xml:space="preserve"> PAGEREF _Toc534226905 \h </w:instrText>
        </w:r>
        <w:r>
          <w:rPr>
            <w:noProof/>
            <w:webHidden/>
          </w:rPr>
        </w:r>
        <w:r>
          <w:rPr>
            <w:noProof/>
            <w:webHidden/>
          </w:rPr>
          <w:fldChar w:fldCharType="separate"/>
        </w:r>
        <w:r w:rsidR="005146EA">
          <w:rPr>
            <w:noProof/>
            <w:webHidden/>
          </w:rPr>
          <w:t>13</w:t>
        </w:r>
        <w:r>
          <w:rPr>
            <w:noProof/>
            <w:webHidden/>
          </w:rPr>
          <w:fldChar w:fldCharType="end"/>
        </w:r>
      </w:hyperlink>
    </w:p>
    <w:p w:rsidR="000F7F5B" w:rsidRDefault="000F7F5B">
      <w:pPr>
        <w:pStyle w:val="TOC1"/>
        <w:tabs>
          <w:tab w:val="left" w:pos="442"/>
        </w:tabs>
        <w:rPr>
          <w:rFonts w:asciiTheme="minorHAnsi" w:eastAsiaTheme="minorEastAsia" w:hAnsiTheme="minorHAnsi" w:cstheme="minorBidi"/>
          <w:b w:val="0"/>
          <w:bCs w:val="0"/>
          <w:noProof/>
          <w:szCs w:val="22"/>
        </w:rPr>
      </w:pPr>
      <w:hyperlink w:anchor="_Toc534226906" w:history="1">
        <w:r w:rsidRPr="00B529BF">
          <w:rPr>
            <w:rStyle w:val="Hyperlink"/>
            <w:noProof/>
          </w:rPr>
          <w:t>6</w:t>
        </w:r>
        <w:r>
          <w:rPr>
            <w:rFonts w:asciiTheme="minorHAnsi" w:eastAsiaTheme="minorEastAsia" w:hAnsiTheme="minorHAnsi" w:cstheme="minorBidi"/>
            <w:b w:val="0"/>
            <w:bCs w:val="0"/>
            <w:noProof/>
            <w:szCs w:val="22"/>
          </w:rPr>
          <w:tab/>
        </w:r>
        <w:r w:rsidRPr="00B529BF">
          <w:rPr>
            <w:rStyle w:val="Hyperlink"/>
            <w:noProof/>
          </w:rPr>
          <w:t>Bibliografie</w:t>
        </w:r>
        <w:r>
          <w:rPr>
            <w:noProof/>
            <w:webHidden/>
          </w:rPr>
          <w:tab/>
        </w:r>
        <w:r>
          <w:rPr>
            <w:noProof/>
            <w:webHidden/>
          </w:rPr>
          <w:fldChar w:fldCharType="begin"/>
        </w:r>
        <w:r>
          <w:rPr>
            <w:noProof/>
            <w:webHidden/>
          </w:rPr>
          <w:instrText xml:space="preserve"> PAGEREF _Toc534226906 \h </w:instrText>
        </w:r>
        <w:r>
          <w:rPr>
            <w:noProof/>
            <w:webHidden/>
          </w:rPr>
        </w:r>
        <w:r>
          <w:rPr>
            <w:noProof/>
            <w:webHidden/>
          </w:rPr>
          <w:fldChar w:fldCharType="separate"/>
        </w:r>
        <w:r w:rsidR="005146EA">
          <w:rPr>
            <w:noProof/>
            <w:webHidden/>
          </w:rPr>
          <w:t>14</w:t>
        </w:r>
        <w:r>
          <w:rPr>
            <w:noProof/>
            <w:webHidden/>
          </w:rPr>
          <w:fldChar w:fldCharType="end"/>
        </w:r>
      </w:hyperlink>
    </w:p>
    <w:p w:rsidR="000F7F5B" w:rsidRDefault="000F7F5B">
      <w:pPr>
        <w:pStyle w:val="TOC1"/>
        <w:tabs>
          <w:tab w:val="left" w:pos="442"/>
        </w:tabs>
        <w:rPr>
          <w:rFonts w:asciiTheme="minorHAnsi" w:eastAsiaTheme="minorEastAsia" w:hAnsiTheme="minorHAnsi" w:cstheme="minorBidi"/>
          <w:b w:val="0"/>
          <w:bCs w:val="0"/>
          <w:noProof/>
          <w:szCs w:val="22"/>
        </w:rPr>
      </w:pPr>
      <w:hyperlink w:anchor="_Toc534226907" w:history="1">
        <w:r w:rsidRPr="00B529BF">
          <w:rPr>
            <w:rStyle w:val="Hyperlink"/>
            <w:noProof/>
          </w:rPr>
          <w:t>7</w:t>
        </w:r>
        <w:r>
          <w:rPr>
            <w:rFonts w:asciiTheme="minorHAnsi" w:eastAsiaTheme="minorEastAsia" w:hAnsiTheme="minorHAnsi" w:cstheme="minorBidi"/>
            <w:b w:val="0"/>
            <w:bCs w:val="0"/>
            <w:noProof/>
            <w:szCs w:val="22"/>
          </w:rPr>
          <w:tab/>
        </w:r>
        <w:r w:rsidRPr="00B529BF">
          <w:rPr>
            <w:rStyle w:val="Hyperlink"/>
            <w:noProof/>
          </w:rPr>
          <w:t>Anexe</w:t>
        </w:r>
        <w:r>
          <w:rPr>
            <w:noProof/>
            <w:webHidden/>
          </w:rPr>
          <w:tab/>
        </w:r>
        <w:r>
          <w:rPr>
            <w:noProof/>
            <w:webHidden/>
          </w:rPr>
          <w:fldChar w:fldCharType="begin"/>
        </w:r>
        <w:r>
          <w:rPr>
            <w:noProof/>
            <w:webHidden/>
          </w:rPr>
          <w:instrText xml:space="preserve"> PAGEREF _Toc534226907 \h </w:instrText>
        </w:r>
        <w:r>
          <w:rPr>
            <w:noProof/>
            <w:webHidden/>
          </w:rPr>
        </w:r>
        <w:r>
          <w:rPr>
            <w:noProof/>
            <w:webHidden/>
          </w:rPr>
          <w:fldChar w:fldCharType="separate"/>
        </w:r>
        <w:r w:rsidR="005146EA">
          <w:rPr>
            <w:noProof/>
            <w:webHidden/>
          </w:rPr>
          <w:t>15</w:t>
        </w:r>
        <w:r>
          <w:rPr>
            <w:noProof/>
            <w:webHidden/>
          </w:rPr>
          <w:fldChar w:fldCharType="end"/>
        </w:r>
      </w:hyperlink>
    </w:p>
    <w:p w:rsidR="00B607CA" w:rsidRPr="00FD0225" w:rsidRDefault="00C35846" w:rsidP="00C16F5C">
      <w:pPr>
        <w:rPr>
          <w:b/>
          <w:bCs/>
          <w:szCs w:val="20"/>
          <w:lang w:val="ro-RO"/>
        </w:rPr>
      </w:pPr>
      <w:r w:rsidRPr="00FD0225">
        <w:rPr>
          <w:b/>
          <w:bCs/>
          <w:szCs w:val="20"/>
          <w:lang w:val="ro-RO"/>
        </w:rPr>
        <w:fldChar w:fldCharType="end"/>
      </w:r>
    </w:p>
    <w:p w:rsidR="00C35846" w:rsidRPr="00FD0225" w:rsidRDefault="00C35846" w:rsidP="00C16F5C">
      <w:pPr>
        <w:rPr>
          <w:b/>
          <w:bCs/>
          <w:szCs w:val="20"/>
          <w:lang w:val="ro-RO"/>
        </w:rPr>
      </w:pPr>
    </w:p>
    <w:p w:rsidR="00C35846" w:rsidRPr="00FD0225" w:rsidRDefault="00C35846" w:rsidP="00C16F5C">
      <w:pPr>
        <w:rPr>
          <w:b/>
          <w:bCs/>
          <w:szCs w:val="20"/>
          <w:lang w:val="ro-RO"/>
        </w:rPr>
      </w:pPr>
    </w:p>
    <w:p w:rsidR="00C35846" w:rsidRPr="00FD0225" w:rsidRDefault="00C35846" w:rsidP="00C16F5C">
      <w:pPr>
        <w:rPr>
          <w:b/>
          <w:bCs/>
          <w:szCs w:val="20"/>
          <w:lang w:val="ro-RO"/>
        </w:rPr>
      </w:pPr>
    </w:p>
    <w:p w:rsidR="00C35846" w:rsidRPr="00FD0225" w:rsidRDefault="00C35846" w:rsidP="00C16F5C">
      <w:pPr>
        <w:rPr>
          <w:sz w:val="24"/>
          <w:szCs w:val="24"/>
          <w:lang w:val="ro-RO"/>
        </w:rPr>
      </w:pPr>
    </w:p>
    <w:p w:rsidR="00045BB9" w:rsidRPr="00FD0225" w:rsidRDefault="00045BB9" w:rsidP="00C16F5C">
      <w:pPr>
        <w:rPr>
          <w:sz w:val="24"/>
          <w:szCs w:val="24"/>
          <w:lang w:val="ro-RO"/>
        </w:rPr>
      </w:pPr>
    </w:p>
    <w:p w:rsidR="00045BB9" w:rsidRPr="00FD0225" w:rsidRDefault="00045BB9" w:rsidP="00C16F5C">
      <w:pPr>
        <w:rPr>
          <w:sz w:val="24"/>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F7591B" w:rsidRPr="00FD0225" w:rsidRDefault="00F7591B" w:rsidP="00792F2A">
      <w:pPr>
        <w:rPr>
          <w:b/>
          <w:szCs w:val="24"/>
          <w:lang w:val="ro-RO"/>
        </w:rPr>
      </w:pPr>
    </w:p>
    <w:p w:rsidR="00792F2A" w:rsidRPr="00897538" w:rsidRDefault="00AE7497" w:rsidP="00792F2A">
      <w:pPr>
        <w:rPr>
          <w:b/>
          <w:szCs w:val="24"/>
          <w:highlight w:val="yellow"/>
          <w:lang w:val="ro-RO"/>
        </w:rPr>
      </w:pPr>
      <w:r w:rsidRPr="00897538">
        <w:rPr>
          <w:b/>
          <w:szCs w:val="24"/>
          <w:highlight w:val="yellow"/>
          <w:lang w:val="ro-RO"/>
        </w:rPr>
        <w:t>O</w:t>
      </w:r>
      <w:r w:rsidR="00792F2A" w:rsidRPr="00897538">
        <w:rPr>
          <w:b/>
          <w:szCs w:val="24"/>
          <w:highlight w:val="yellow"/>
          <w:lang w:val="ro-RO"/>
        </w:rPr>
        <w:t>bservaţii:</w:t>
      </w:r>
    </w:p>
    <w:p w:rsidR="0054126D" w:rsidRPr="00FD0225" w:rsidRDefault="006F6CB4" w:rsidP="000A2CA2">
      <w:pPr>
        <w:rPr>
          <w:lang w:val="ro-RO"/>
        </w:rPr>
      </w:pPr>
      <w:r w:rsidRPr="00897538">
        <w:rPr>
          <w:i/>
          <w:highlight w:val="yellow"/>
          <w:lang w:val="ro-RO"/>
        </w:rPr>
        <w:t>Formatare</w:t>
      </w:r>
      <w:r w:rsidR="00346994" w:rsidRPr="00897538">
        <w:rPr>
          <w:i/>
          <w:highlight w:val="yellow"/>
          <w:lang w:val="ro-RO"/>
        </w:rPr>
        <w:t xml:space="preserve">a </w:t>
      </w:r>
      <w:r w:rsidRPr="00897538">
        <w:rPr>
          <w:i/>
          <w:highlight w:val="yellow"/>
          <w:lang w:val="ro-RO"/>
        </w:rPr>
        <w:t>text</w:t>
      </w:r>
      <w:r w:rsidR="00346994" w:rsidRPr="00897538">
        <w:rPr>
          <w:i/>
          <w:highlight w:val="yellow"/>
          <w:lang w:val="ro-RO"/>
        </w:rPr>
        <w:t>ului cuprinsului</w:t>
      </w:r>
      <w:r w:rsidRPr="00897538">
        <w:rPr>
          <w:i/>
          <w:highlight w:val="yellow"/>
          <w:lang w:val="ro-RO"/>
        </w:rPr>
        <w:t>:</w:t>
      </w:r>
      <w:r w:rsidRPr="00897538">
        <w:rPr>
          <w:highlight w:val="yellow"/>
          <w:lang w:val="ro-RO"/>
        </w:rPr>
        <w:t xml:space="preserve"> </w:t>
      </w:r>
      <w:r w:rsidR="00555DF5" w:rsidRPr="00897538">
        <w:rPr>
          <w:highlight w:val="yellow"/>
          <w:lang w:val="ro-RO"/>
        </w:rPr>
        <w:t>TNR</w:t>
      </w:r>
      <w:r w:rsidRPr="00897538">
        <w:rPr>
          <w:highlight w:val="yellow"/>
          <w:lang w:val="ro-RO"/>
        </w:rPr>
        <w:t>, 11p, spaţiere normală la 1 rând (single)</w:t>
      </w:r>
      <w:r w:rsidR="00CC5583" w:rsidRPr="00897538">
        <w:rPr>
          <w:highlight w:val="yellow"/>
          <w:lang w:val="ro-RO"/>
        </w:rPr>
        <w:t>.</w:t>
      </w:r>
      <w:r w:rsidR="00684014" w:rsidRPr="00897538">
        <w:rPr>
          <w:highlight w:val="yellow"/>
          <w:lang w:val="ro-RO"/>
        </w:rPr>
        <w:t xml:space="preserve"> </w:t>
      </w:r>
      <w:r w:rsidR="008E3397" w:rsidRPr="00897538">
        <w:rPr>
          <w:highlight w:val="yellow"/>
          <w:lang w:val="ro-RO"/>
        </w:rPr>
        <w:t xml:space="preserve">Se recomandă generarea automată a cuprinsului utilizând opțiunea </w:t>
      </w:r>
      <w:r w:rsidR="00262F3F" w:rsidRPr="00897538">
        <w:rPr>
          <w:i/>
          <w:highlight w:val="yellow"/>
          <w:lang w:val="ro-RO"/>
        </w:rPr>
        <w:t xml:space="preserve">Insert </w:t>
      </w:r>
      <w:r w:rsidR="00697D15" w:rsidRPr="00897538">
        <w:rPr>
          <w:i/>
          <w:highlight w:val="yellow"/>
          <w:lang w:val="ro-RO"/>
        </w:rPr>
        <w:t>T</w:t>
      </w:r>
      <w:r w:rsidR="00262F3F" w:rsidRPr="00897538">
        <w:rPr>
          <w:i/>
          <w:highlight w:val="yellow"/>
          <w:lang w:val="ro-RO"/>
        </w:rPr>
        <w:t xml:space="preserve">able of </w:t>
      </w:r>
      <w:r w:rsidR="00697D15" w:rsidRPr="00897538">
        <w:rPr>
          <w:i/>
          <w:highlight w:val="yellow"/>
          <w:lang w:val="ro-RO"/>
        </w:rPr>
        <w:t>C</w:t>
      </w:r>
      <w:r w:rsidR="00262F3F" w:rsidRPr="00897538">
        <w:rPr>
          <w:i/>
          <w:highlight w:val="yellow"/>
          <w:lang w:val="ro-RO"/>
        </w:rPr>
        <w:t>ontents</w:t>
      </w:r>
      <w:r w:rsidR="008E3397" w:rsidRPr="00897538">
        <w:rPr>
          <w:highlight w:val="yellow"/>
          <w:lang w:val="ro-RO"/>
        </w:rPr>
        <w:t xml:space="preserve">, după ce în prealabil titlurile </w:t>
      </w:r>
      <w:r w:rsidR="00606CF9" w:rsidRPr="00897538">
        <w:rPr>
          <w:highlight w:val="yellow"/>
          <w:lang w:val="ro-RO"/>
        </w:rPr>
        <w:t>secțiunilor/</w:t>
      </w:r>
      <w:r w:rsidR="008E3397" w:rsidRPr="00897538">
        <w:rPr>
          <w:highlight w:val="yellow"/>
          <w:lang w:val="ro-RO"/>
        </w:rPr>
        <w:t xml:space="preserve">capitolelor și subcapitolelor din conținutul lucrării au fost setate în mod corespunzător </w:t>
      </w:r>
      <w:r w:rsidR="0015380C" w:rsidRPr="00897538">
        <w:rPr>
          <w:i/>
          <w:highlight w:val="yellow"/>
          <w:lang w:val="ro-RO"/>
        </w:rPr>
        <w:t xml:space="preserve">(Heading 1, Heading 2 etc.) </w:t>
      </w:r>
      <w:r w:rsidR="008E3397" w:rsidRPr="00897538">
        <w:rPr>
          <w:highlight w:val="yellow"/>
          <w:lang w:val="ro-RO"/>
        </w:rPr>
        <w:t xml:space="preserve">folosing opțiunea </w:t>
      </w:r>
      <w:r w:rsidR="008E3397" w:rsidRPr="00897538">
        <w:rPr>
          <w:i/>
          <w:highlight w:val="yellow"/>
          <w:lang w:val="ro-RO"/>
        </w:rPr>
        <w:t>Styles</w:t>
      </w:r>
      <w:r w:rsidR="008E3397" w:rsidRPr="00897538">
        <w:rPr>
          <w:highlight w:val="yellow"/>
          <w:lang w:val="ro-RO"/>
        </w:rPr>
        <w:t xml:space="preserve">. </w:t>
      </w:r>
      <w:r w:rsidR="00262F3F" w:rsidRPr="00897538">
        <w:rPr>
          <w:highlight w:val="yellow"/>
          <w:lang w:val="ro-RO"/>
        </w:rPr>
        <w:t>Pentru a vă asigura că cerinț</w:t>
      </w:r>
      <w:r w:rsidRPr="00897538">
        <w:rPr>
          <w:highlight w:val="yellow"/>
          <w:lang w:val="ro-RO"/>
        </w:rPr>
        <w:t>ele de formatare (a cuprinsului, respectiv a titlurilor secțiunilor/capitolelor și subcapitolelor</w:t>
      </w:r>
      <w:r w:rsidR="00D90F52" w:rsidRPr="00897538">
        <w:rPr>
          <w:highlight w:val="yellow"/>
          <w:lang w:val="ro-RO"/>
        </w:rPr>
        <w:t xml:space="preserve"> din conținutul lucrării</w:t>
      </w:r>
      <w:r w:rsidRPr="00897538">
        <w:rPr>
          <w:highlight w:val="yellow"/>
          <w:lang w:val="ro-RO"/>
        </w:rPr>
        <w:t xml:space="preserve">) </w:t>
      </w:r>
      <w:r w:rsidR="00262F3F" w:rsidRPr="00897538">
        <w:rPr>
          <w:highlight w:val="yellow"/>
          <w:lang w:val="ro-RO"/>
        </w:rPr>
        <w:t>sunt respectate</w:t>
      </w:r>
      <w:r w:rsidR="004712C2" w:rsidRPr="00897538">
        <w:rPr>
          <w:highlight w:val="yellow"/>
          <w:lang w:val="ro-RO"/>
        </w:rPr>
        <w:t>,</w:t>
      </w:r>
      <w:r w:rsidR="00262F3F" w:rsidRPr="00897538">
        <w:rPr>
          <w:highlight w:val="yellow"/>
          <w:lang w:val="ro-RO"/>
        </w:rPr>
        <w:t xml:space="preserve"> </w:t>
      </w:r>
      <w:r w:rsidRPr="00897538">
        <w:rPr>
          <w:highlight w:val="yellow"/>
          <w:lang w:val="ro-RO"/>
        </w:rPr>
        <w:t xml:space="preserve">utilizați opțiunea </w:t>
      </w:r>
      <w:r w:rsidRPr="00897538">
        <w:rPr>
          <w:i/>
          <w:highlight w:val="yellow"/>
          <w:lang w:val="ro-RO"/>
        </w:rPr>
        <w:t>Modify</w:t>
      </w:r>
      <w:r w:rsidRPr="00897538">
        <w:rPr>
          <w:highlight w:val="yellow"/>
          <w:lang w:val="ro-RO"/>
        </w:rPr>
        <w:t xml:space="preserve"> di</w:t>
      </w:r>
      <w:r w:rsidR="004712C2" w:rsidRPr="00897538">
        <w:rPr>
          <w:highlight w:val="yellow"/>
          <w:lang w:val="ro-RO"/>
        </w:rPr>
        <w:t xml:space="preserve">sponibilă </w:t>
      </w:r>
      <w:r w:rsidR="007A4EA1" w:rsidRPr="00897538">
        <w:rPr>
          <w:highlight w:val="yellow"/>
          <w:lang w:val="ro-RO"/>
        </w:rPr>
        <w:t xml:space="preserve">atât </w:t>
      </w:r>
      <w:r w:rsidR="004712C2" w:rsidRPr="00897538">
        <w:rPr>
          <w:highlight w:val="yellow"/>
          <w:lang w:val="ro-RO"/>
        </w:rPr>
        <w:t xml:space="preserve">în cazul </w:t>
      </w:r>
      <w:r w:rsidR="004712C2" w:rsidRPr="00897538">
        <w:rPr>
          <w:i/>
          <w:highlight w:val="yellow"/>
          <w:lang w:val="ro-RO"/>
        </w:rPr>
        <w:t>Table of Contents</w:t>
      </w:r>
      <w:r w:rsidR="004712C2" w:rsidRPr="00897538">
        <w:rPr>
          <w:highlight w:val="yellow"/>
          <w:lang w:val="ro-RO"/>
        </w:rPr>
        <w:t xml:space="preserve">, cât și în cazul </w:t>
      </w:r>
      <w:r w:rsidR="006A015D" w:rsidRPr="00897538">
        <w:rPr>
          <w:i/>
          <w:highlight w:val="yellow"/>
          <w:lang w:val="ro-RO"/>
        </w:rPr>
        <w:t>Styles</w:t>
      </w:r>
      <w:r w:rsidR="004712C2" w:rsidRPr="00897538">
        <w:rPr>
          <w:highlight w:val="yellow"/>
          <w:lang w:val="ro-RO"/>
        </w:rPr>
        <w:t>.</w:t>
      </w:r>
      <w:r w:rsidR="00262F3F" w:rsidRPr="00897538">
        <w:rPr>
          <w:highlight w:val="yellow"/>
          <w:lang w:val="ro-RO"/>
        </w:rPr>
        <w:t xml:space="preserve"> </w:t>
      </w:r>
      <w:r w:rsidR="0015380C" w:rsidRPr="00897538">
        <w:rPr>
          <w:highlight w:val="yellow"/>
          <w:lang w:val="ro-RO"/>
        </w:rPr>
        <w:t xml:space="preserve">Nu uitaţi să </w:t>
      </w:r>
      <w:r w:rsidR="00606CF9" w:rsidRPr="00897538">
        <w:rPr>
          <w:highlight w:val="yellow"/>
          <w:lang w:val="ro-RO"/>
        </w:rPr>
        <w:t xml:space="preserve">actualizați cuprinsul (folosing opțiunea </w:t>
      </w:r>
      <w:r w:rsidR="006A015D" w:rsidRPr="00897538">
        <w:rPr>
          <w:i/>
          <w:highlight w:val="yellow"/>
          <w:lang w:val="ro-RO"/>
        </w:rPr>
        <w:t>Update field</w:t>
      </w:r>
      <w:r w:rsidR="00606CF9" w:rsidRPr="00897538">
        <w:rPr>
          <w:highlight w:val="yellow"/>
          <w:lang w:val="ro-RO"/>
        </w:rPr>
        <w:t>) pentru ca acesta să suprindă modificările</w:t>
      </w:r>
      <w:r w:rsidR="0015380C" w:rsidRPr="00897538">
        <w:rPr>
          <w:highlight w:val="yellow"/>
          <w:lang w:val="ro-RO"/>
        </w:rPr>
        <w:t xml:space="preserve"> rezultate în urma verificărilor conducătorului ştiinţific.</w:t>
      </w:r>
      <w:r w:rsidR="00606CF9" w:rsidRPr="00FD0225">
        <w:rPr>
          <w:lang w:val="ro-RO"/>
        </w:rPr>
        <w:t xml:space="preserve"> </w:t>
      </w:r>
    </w:p>
    <w:p w:rsidR="00553BA5" w:rsidRPr="00FD0225" w:rsidRDefault="001E54B4" w:rsidP="000F7F5B">
      <w:pPr>
        <w:spacing w:line="240" w:lineRule="auto"/>
      </w:pPr>
      <w:bookmarkStart w:id="0" w:name="_Toc512252947"/>
      <w:bookmarkStart w:id="1" w:name="_Toc512258358"/>
      <w:bookmarkStart w:id="2" w:name="_Toc512258412"/>
      <w:bookmarkStart w:id="3" w:name="_Toc512258554"/>
      <w:r w:rsidRPr="00FD0225">
        <w:rPr>
          <w:lang w:val="ro-RO"/>
        </w:rPr>
        <w:br w:type="page"/>
      </w:r>
      <w:bookmarkStart w:id="4" w:name="_Toc534226887"/>
      <w:r w:rsidR="00553BA5" w:rsidRPr="00FD0225">
        <w:lastRenderedPageBreak/>
        <w:t>Abrevieri</w:t>
      </w:r>
      <w:bookmarkEnd w:id="0"/>
      <w:bookmarkEnd w:id="1"/>
      <w:bookmarkEnd w:id="2"/>
      <w:bookmarkEnd w:id="3"/>
      <w:r w:rsidR="001A0185">
        <w:t xml:space="preserve"> </w:t>
      </w:r>
      <w:r w:rsidR="001A0185" w:rsidRPr="00897538">
        <w:t>&lt;TO BE ADDED&gt;</w:t>
      </w:r>
      <w:bookmarkEnd w:id="4"/>
    </w:p>
    <w:p w:rsidR="00BE2946" w:rsidRPr="00897538" w:rsidRDefault="00BE2946" w:rsidP="00BE2946">
      <w:pPr>
        <w:rPr>
          <w:sz w:val="24"/>
          <w:szCs w:val="24"/>
          <w:highlight w:val="yellow"/>
          <w:lang w:val="ro-RO"/>
        </w:rPr>
      </w:pPr>
      <w:r w:rsidRPr="00897538">
        <w:rPr>
          <w:sz w:val="24"/>
          <w:szCs w:val="24"/>
          <w:highlight w:val="yellow"/>
          <w:lang w:val="ro-RO"/>
        </w:rPr>
        <w:t>(rând liber, 12pt, spaţiere 1,5, fără spaţii înainte şi după paragraf)</w:t>
      </w:r>
    </w:p>
    <w:p w:rsidR="00553BA5" w:rsidRPr="00897538" w:rsidRDefault="00CD7124" w:rsidP="004C1B31">
      <w:pPr>
        <w:rPr>
          <w:sz w:val="24"/>
          <w:szCs w:val="24"/>
          <w:highlight w:val="yellow"/>
          <w:lang w:val="ro-RO"/>
        </w:rPr>
      </w:pPr>
      <w:r w:rsidRPr="00897538">
        <w:rPr>
          <w:i/>
          <w:sz w:val="24"/>
          <w:szCs w:val="24"/>
          <w:highlight w:val="yellow"/>
          <w:lang w:val="ro-RO"/>
        </w:rPr>
        <w:t>D</w:t>
      </w:r>
      <w:r w:rsidRPr="00897538">
        <w:rPr>
          <w:sz w:val="24"/>
          <w:szCs w:val="24"/>
          <w:highlight w:val="yellow"/>
          <w:lang w:val="ro-RO"/>
        </w:rPr>
        <w:t>,</w:t>
      </w:r>
      <w:r w:rsidRPr="00897538">
        <w:rPr>
          <w:sz w:val="24"/>
          <w:szCs w:val="24"/>
          <w:highlight w:val="yellow"/>
          <w:lang w:val="ro-RO"/>
        </w:rPr>
        <w:tab/>
      </w:r>
      <w:r w:rsidRPr="00897538">
        <w:rPr>
          <w:sz w:val="24"/>
          <w:szCs w:val="24"/>
          <w:highlight w:val="yellow"/>
          <w:lang w:val="ro-RO"/>
        </w:rPr>
        <w:tab/>
        <w:t>valoarea de piaţă a datoriei</w:t>
      </w:r>
    </w:p>
    <w:p w:rsidR="00CD7124" w:rsidRPr="00897538" w:rsidRDefault="00CD7124" w:rsidP="004C1B31">
      <w:pPr>
        <w:rPr>
          <w:sz w:val="24"/>
          <w:szCs w:val="24"/>
          <w:highlight w:val="yellow"/>
          <w:lang w:val="ro-RO"/>
        </w:rPr>
      </w:pPr>
      <w:r w:rsidRPr="00897538">
        <w:rPr>
          <w:i/>
          <w:sz w:val="24"/>
          <w:szCs w:val="24"/>
          <w:highlight w:val="yellow"/>
          <w:lang w:val="ro-RO"/>
        </w:rPr>
        <w:t>E</w:t>
      </w:r>
      <w:r w:rsidRPr="00897538">
        <w:rPr>
          <w:sz w:val="24"/>
          <w:szCs w:val="24"/>
          <w:highlight w:val="yellow"/>
          <w:lang w:val="ro-RO"/>
        </w:rPr>
        <w:t>,</w:t>
      </w:r>
      <w:r w:rsidRPr="00897538">
        <w:rPr>
          <w:sz w:val="24"/>
          <w:szCs w:val="24"/>
          <w:highlight w:val="yellow"/>
          <w:lang w:val="ro-RO"/>
        </w:rPr>
        <w:tab/>
      </w:r>
      <w:r w:rsidRPr="00897538">
        <w:rPr>
          <w:sz w:val="24"/>
          <w:szCs w:val="24"/>
          <w:highlight w:val="yellow"/>
          <w:lang w:val="ro-RO"/>
        </w:rPr>
        <w:tab/>
        <w:t>valoarea de piaţă a capitalurilor proprii</w:t>
      </w:r>
    </w:p>
    <w:p w:rsidR="00CD7124" w:rsidRPr="00897538" w:rsidRDefault="00CD7124" w:rsidP="004C1B31">
      <w:pPr>
        <w:rPr>
          <w:sz w:val="24"/>
          <w:szCs w:val="24"/>
          <w:highlight w:val="yellow"/>
          <w:lang w:val="ro-RO"/>
        </w:rPr>
      </w:pPr>
      <w:r w:rsidRPr="00897538">
        <w:rPr>
          <w:i/>
          <w:sz w:val="24"/>
          <w:szCs w:val="24"/>
          <w:highlight w:val="yellow"/>
          <w:lang w:val="ro-RO"/>
        </w:rPr>
        <w:t>FCFF</w:t>
      </w:r>
      <w:r w:rsidRPr="00897538">
        <w:rPr>
          <w:sz w:val="24"/>
          <w:szCs w:val="24"/>
          <w:highlight w:val="yellow"/>
          <w:lang w:val="ro-RO"/>
        </w:rPr>
        <w:t>,</w:t>
      </w:r>
      <w:r w:rsidRPr="00897538">
        <w:rPr>
          <w:sz w:val="24"/>
          <w:szCs w:val="24"/>
          <w:highlight w:val="yellow"/>
          <w:lang w:val="ro-RO"/>
        </w:rPr>
        <w:tab/>
        <w:t xml:space="preserve"> </w:t>
      </w:r>
      <w:r w:rsidRPr="00897538">
        <w:rPr>
          <w:sz w:val="24"/>
          <w:szCs w:val="24"/>
          <w:highlight w:val="yellow"/>
          <w:lang w:val="ro-RO"/>
        </w:rPr>
        <w:tab/>
        <w:t>free cash flow to firm</w:t>
      </w:r>
    </w:p>
    <w:p w:rsidR="00CD7124" w:rsidRPr="00897538" w:rsidRDefault="00CD7124" w:rsidP="004C1B31">
      <w:pPr>
        <w:rPr>
          <w:sz w:val="24"/>
          <w:szCs w:val="24"/>
          <w:highlight w:val="yellow"/>
          <w:lang w:val="ro-RO"/>
        </w:rPr>
      </w:pPr>
      <w:r w:rsidRPr="00897538">
        <w:rPr>
          <w:i/>
          <w:sz w:val="24"/>
          <w:szCs w:val="24"/>
          <w:highlight w:val="yellow"/>
          <w:lang w:val="ro-RO"/>
        </w:rPr>
        <w:t>EPS</w:t>
      </w:r>
      <w:r w:rsidRPr="00897538">
        <w:rPr>
          <w:sz w:val="24"/>
          <w:szCs w:val="24"/>
          <w:highlight w:val="yellow"/>
          <w:lang w:val="ro-RO"/>
        </w:rPr>
        <w:t>,</w:t>
      </w:r>
      <w:r w:rsidRPr="00897538">
        <w:rPr>
          <w:sz w:val="24"/>
          <w:szCs w:val="24"/>
          <w:highlight w:val="yellow"/>
          <w:lang w:val="ro-RO"/>
        </w:rPr>
        <w:tab/>
        <w:t xml:space="preserve"> </w:t>
      </w:r>
      <w:r w:rsidRPr="00897538">
        <w:rPr>
          <w:sz w:val="24"/>
          <w:szCs w:val="24"/>
          <w:highlight w:val="yellow"/>
          <w:lang w:val="ro-RO"/>
        </w:rPr>
        <w:tab/>
        <w:t>profit net pe acţiune</w:t>
      </w:r>
    </w:p>
    <w:p w:rsidR="00CD7124" w:rsidRPr="00897538" w:rsidRDefault="00CD7124" w:rsidP="004C1B31">
      <w:pPr>
        <w:rPr>
          <w:sz w:val="24"/>
          <w:szCs w:val="24"/>
          <w:highlight w:val="yellow"/>
          <w:lang w:val="ro-RO"/>
        </w:rPr>
      </w:pPr>
      <w:r w:rsidRPr="00897538">
        <w:rPr>
          <w:i/>
          <w:sz w:val="24"/>
          <w:szCs w:val="24"/>
          <w:highlight w:val="yellow"/>
          <w:lang w:val="ro-RO"/>
        </w:rPr>
        <w:t>ln</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logaritm natural</w:t>
      </w:r>
    </w:p>
    <w:p w:rsidR="00CD7124" w:rsidRPr="00897538" w:rsidRDefault="00CD7124" w:rsidP="004C1B31">
      <w:pPr>
        <w:rPr>
          <w:sz w:val="24"/>
          <w:szCs w:val="24"/>
          <w:highlight w:val="yellow"/>
          <w:lang w:val="ro-RO"/>
        </w:rPr>
      </w:pPr>
      <w:r w:rsidRPr="00897538">
        <w:rPr>
          <w:i/>
          <w:sz w:val="24"/>
          <w:szCs w:val="24"/>
          <w:highlight w:val="yellow"/>
          <w:lang w:val="ro-RO"/>
        </w:rPr>
        <w:t>g</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rată de creştere</w:t>
      </w:r>
    </w:p>
    <w:p w:rsidR="00CD7124" w:rsidRPr="00897538" w:rsidRDefault="00CD7124" w:rsidP="004C1B31">
      <w:pPr>
        <w:rPr>
          <w:sz w:val="24"/>
          <w:szCs w:val="24"/>
          <w:highlight w:val="yellow"/>
          <w:lang w:val="ro-RO"/>
        </w:rPr>
      </w:pPr>
      <w:r w:rsidRPr="00897538">
        <w:rPr>
          <w:i/>
          <w:sz w:val="24"/>
          <w:szCs w:val="24"/>
          <w:highlight w:val="yellow"/>
          <w:lang w:val="ro-RO"/>
        </w:rPr>
        <w:t>σ</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abaterea medie pătratică</w:t>
      </w:r>
    </w:p>
    <w:p w:rsidR="00CD7124" w:rsidRPr="00FD0225" w:rsidRDefault="00CD7124" w:rsidP="004C1B31">
      <w:pPr>
        <w:rPr>
          <w:sz w:val="24"/>
          <w:szCs w:val="24"/>
          <w:lang w:val="ro-RO"/>
        </w:rPr>
      </w:pPr>
      <w:r w:rsidRPr="00897538">
        <w:rPr>
          <w:i/>
          <w:sz w:val="24"/>
          <w:szCs w:val="24"/>
          <w:highlight w:val="yellow"/>
          <w:lang w:val="ro-RO"/>
        </w:rPr>
        <w:t>β</w:t>
      </w:r>
      <w:r w:rsidRPr="00897538">
        <w:rPr>
          <w:i/>
          <w:sz w:val="24"/>
          <w:szCs w:val="24"/>
          <w:highlight w:val="yellow"/>
          <w:vertAlign w:val="subscript"/>
          <w:lang w:val="ro-RO"/>
        </w:rPr>
        <w:t>U</w:t>
      </w:r>
      <w:r w:rsidRPr="00897538">
        <w:rPr>
          <w:sz w:val="24"/>
          <w:szCs w:val="24"/>
          <w:highlight w:val="yellow"/>
          <w:lang w:val="ro-RO"/>
        </w:rPr>
        <w:t xml:space="preserve">, </w:t>
      </w:r>
      <w:r w:rsidRPr="00897538">
        <w:rPr>
          <w:sz w:val="24"/>
          <w:szCs w:val="24"/>
          <w:highlight w:val="yellow"/>
          <w:lang w:val="ro-RO"/>
        </w:rPr>
        <w:tab/>
      </w:r>
      <w:r w:rsidRPr="00897538">
        <w:rPr>
          <w:sz w:val="24"/>
          <w:szCs w:val="24"/>
          <w:highlight w:val="yellow"/>
          <w:lang w:val="ro-RO"/>
        </w:rPr>
        <w:tab/>
        <w:t>beta asociat unei firme neîndatorate</w:t>
      </w:r>
    </w:p>
    <w:p w:rsidR="00553BA5" w:rsidRPr="00FD0225" w:rsidRDefault="00553BA5" w:rsidP="004C1B31">
      <w:pPr>
        <w:rPr>
          <w:sz w:val="24"/>
          <w:szCs w:val="24"/>
          <w:lang w:val="ro-RO"/>
        </w:rPr>
      </w:pPr>
    </w:p>
    <w:p w:rsidR="00553BA5" w:rsidRPr="00FD0225" w:rsidRDefault="00553BA5" w:rsidP="004C1B31">
      <w:pPr>
        <w:rPr>
          <w:b/>
          <w:sz w:val="24"/>
          <w:szCs w:val="24"/>
          <w:lang w:val="ro-RO"/>
        </w:rPr>
      </w:pPr>
    </w:p>
    <w:p w:rsidR="00553BA5" w:rsidRPr="00FD0225" w:rsidRDefault="00553BA5"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C16F5C" w:rsidRPr="00FD0225" w:rsidRDefault="00C16F5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E11D1C" w:rsidRPr="00FD0225" w:rsidRDefault="00E11D1C" w:rsidP="004C1B31">
      <w:pPr>
        <w:rPr>
          <w:b/>
          <w:sz w:val="24"/>
          <w:szCs w:val="24"/>
          <w:lang w:val="ro-RO"/>
        </w:rPr>
      </w:pPr>
    </w:p>
    <w:p w:rsidR="00C16F5C" w:rsidRPr="00897538" w:rsidRDefault="00D31642" w:rsidP="00362167">
      <w:pPr>
        <w:rPr>
          <w:b/>
          <w:szCs w:val="24"/>
          <w:highlight w:val="yellow"/>
          <w:lang w:val="ro-RO"/>
        </w:rPr>
      </w:pPr>
      <w:r w:rsidRPr="00897538">
        <w:rPr>
          <w:b/>
          <w:szCs w:val="24"/>
          <w:highlight w:val="yellow"/>
          <w:lang w:val="ro-RO"/>
        </w:rPr>
        <w:t>O</w:t>
      </w:r>
      <w:r w:rsidR="00C16F5C" w:rsidRPr="00897538">
        <w:rPr>
          <w:b/>
          <w:szCs w:val="24"/>
          <w:highlight w:val="yellow"/>
          <w:lang w:val="ro-RO"/>
        </w:rPr>
        <w:t>bservaţii:</w:t>
      </w:r>
    </w:p>
    <w:p w:rsidR="00943173" w:rsidRPr="00FD0225" w:rsidRDefault="00C16F5C" w:rsidP="00D44106">
      <w:pPr>
        <w:rPr>
          <w:sz w:val="24"/>
          <w:szCs w:val="24"/>
          <w:lang w:val="ro-RO"/>
        </w:rPr>
      </w:pPr>
      <w:r w:rsidRPr="00897538">
        <w:rPr>
          <w:szCs w:val="24"/>
          <w:highlight w:val="yellow"/>
          <w:lang w:val="ro-RO"/>
        </w:rPr>
        <w:t xml:space="preserve">Completaţi </w:t>
      </w:r>
      <w:r w:rsidR="00987171" w:rsidRPr="00897538">
        <w:rPr>
          <w:szCs w:val="24"/>
          <w:highlight w:val="yellow"/>
          <w:lang w:val="ro-RO"/>
        </w:rPr>
        <w:t>numai dacă folosiţi un număr mare de prescurtări şi abrevieri proprii.</w:t>
      </w:r>
      <w:r w:rsidR="00D31642" w:rsidRPr="00897538">
        <w:rPr>
          <w:szCs w:val="24"/>
          <w:highlight w:val="yellow"/>
          <w:lang w:val="ro-RO"/>
        </w:rPr>
        <w:t xml:space="preserve"> Altfel, ştergeţi pagina. Declararea abrevierilor n</w:t>
      </w:r>
      <w:r w:rsidR="00987171" w:rsidRPr="00897538">
        <w:rPr>
          <w:szCs w:val="24"/>
          <w:highlight w:val="yellow"/>
          <w:lang w:val="ro-RO"/>
        </w:rPr>
        <w:t>u se impune pentru abrevieri standard</w:t>
      </w:r>
      <w:r w:rsidR="009407E8" w:rsidRPr="00897538">
        <w:rPr>
          <w:szCs w:val="24"/>
          <w:highlight w:val="yellow"/>
          <w:lang w:val="ro-RO"/>
        </w:rPr>
        <w:t xml:space="preserve"> precum</w:t>
      </w:r>
      <w:r w:rsidR="00987171" w:rsidRPr="00897538">
        <w:rPr>
          <w:szCs w:val="24"/>
          <w:highlight w:val="yellow"/>
          <w:lang w:val="ro-RO"/>
        </w:rPr>
        <w:t>: UE, SUA, PIB, BNR, FMI, ASF</w:t>
      </w:r>
      <w:r w:rsidR="00CD7124" w:rsidRPr="00897538">
        <w:rPr>
          <w:szCs w:val="24"/>
          <w:highlight w:val="yellow"/>
          <w:lang w:val="ro-RO"/>
        </w:rPr>
        <w:t xml:space="preserve"> </w:t>
      </w:r>
      <w:r w:rsidR="00987171" w:rsidRPr="00897538">
        <w:rPr>
          <w:szCs w:val="24"/>
          <w:highlight w:val="yellow"/>
          <w:lang w:val="ro-RO"/>
        </w:rPr>
        <w:t>etc.</w:t>
      </w:r>
      <w:r w:rsidR="00D31642" w:rsidRPr="00897538">
        <w:rPr>
          <w:szCs w:val="24"/>
          <w:highlight w:val="yellow"/>
          <w:lang w:val="ro-RO"/>
        </w:rPr>
        <w:t xml:space="preserve"> Une</w:t>
      </w:r>
      <w:r w:rsidR="00106FB3" w:rsidRPr="00897538">
        <w:rPr>
          <w:szCs w:val="24"/>
          <w:highlight w:val="yellow"/>
          <w:lang w:val="ro-RO"/>
        </w:rPr>
        <w:t>le conven</w:t>
      </w:r>
      <w:r w:rsidR="00FD2E40" w:rsidRPr="00897538">
        <w:rPr>
          <w:szCs w:val="24"/>
          <w:highlight w:val="yellow"/>
          <w:lang w:val="ro-RO"/>
        </w:rPr>
        <w:t>ţ</w:t>
      </w:r>
      <w:r w:rsidR="00106FB3" w:rsidRPr="00897538">
        <w:rPr>
          <w:szCs w:val="24"/>
          <w:highlight w:val="yellow"/>
          <w:lang w:val="ro-RO"/>
        </w:rPr>
        <w:t xml:space="preserve">ii </w:t>
      </w:r>
      <w:r w:rsidR="00D31642" w:rsidRPr="00897538">
        <w:rPr>
          <w:szCs w:val="24"/>
          <w:highlight w:val="yellow"/>
          <w:lang w:val="ro-RO"/>
        </w:rPr>
        <w:t>recomandă suprimarea punctelor pentru abrevieri standard: UE în loc de U.E. sau BNR în loc de B.N.R.</w:t>
      </w:r>
      <w:r w:rsidR="00106FB3" w:rsidRPr="00897538">
        <w:rPr>
          <w:szCs w:val="24"/>
          <w:highlight w:val="yellow"/>
          <w:lang w:val="ro-RO"/>
        </w:rPr>
        <w:t xml:space="preserve"> Rămâne la latitudinea autorului. </w:t>
      </w:r>
      <w:r w:rsidR="00987171" w:rsidRPr="00897538">
        <w:rPr>
          <w:szCs w:val="24"/>
          <w:highlight w:val="yellow"/>
          <w:lang w:val="ro-RO"/>
        </w:rPr>
        <w:t>Dacă se folosesc abrevieri puţine, ele pot fi introduse odată cu prima menţionare</w:t>
      </w:r>
      <w:r w:rsidR="009407E8" w:rsidRPr="00897538">
        <w:rPr>
          <w:szCs w:val="24"/>
          <w:highlight w:val="yellow"/>
          <w:lang w:val="ro-RO"/>
        </w:rPr>
        <w:t>,</w:t>
      </w:r>
      <w:r w:rsidR="00987171" w:rsidRPr="00897538">
        <w:rPr>
          <w:szCs w:val="24"/>
          <w:highlight w:val="yellow"/>
          <w:lang w:val="ro-RO"/>
        </w:rPr>
        <w:t xml:space="preserve"> direct în text, în introducere sau la începutul capitolelor, secţiunilor. De exemplu: „Un concept important este dobânda anuală efectivă (DAE) deoarece ...” sau „Costul capitalului propriu (</w:t>
      </w:r>
      <w:r w:rsidR="00987171" w:rsidRPr="00897538">
        <w:rPr>
          <w:i/>
          <w:szCs w:val="24"/>
          <w:highlight w:val="yellow"/>
          <w:lang w:val="ro-RO"/>
        </w:rPr>
        <w:t>k</w:t>
      </w:r>
      <w:r w:rsidR="00987171" w:rsidRPr="00897538">
        <w:rPr>
          <w:i/>
          <w:szCs w:val="24"/>
          <w:highlight w:val="yellow"/>
          <w:vertAlign w:val="subscript"/>
          <w:lang w:val="ro-RO"/>
        </w:rPr>
        <w:t>CPR</w:t>
      </w:r>
      <w:r w:rsidR="00987171" w:rsidRPr="00897538">
        <w:rPr>
          <w:szCs w:val="24"/>
          <w:highlight w:val="yellow"/>
          <w:lang w:val="ro-RO"/>
        </w:rPr>
        <w:t>) indică ...”. Nu este cazul</w:t>
      </w:r>
      <w:r w:rsidR="00106FB3" w:rsidRPr="00897538">
        <w:rPr>
          <w:szCs w:val="24"/>
          <w:highlight w:val="yellow"/>
          <w:lang w:val="ro-RO"/>
        </w:rPr>
        <w:t xml:space="preserve"> formalizării excesive</w:t>
      </w:r>
      <w:r w:rsidR="00987171" w:rsidRPr="00897538">
        <w:rPr>
          <w:szCs w:val="24"/>
          <w:highlight w:val="yellow"/>
          <w:lang w:val="ro-RO"/>
        </w:rPr>
        <w:t xml:space="preserve"> de tip </w:t>
      </w:r>
      <w:r w:rsidR="00106FB3" w:rsidRPr="00897538">
        <w:rPr>
          <w:szCs w:val="24"/>
          <w:highlight w:val="yellow"/>
          <w:lang w:val="ro-RO"/>
        </w:rPr>
        <w:t xml:space="preserve">„ dobânda anuală efectivă </w:t>
      </w:r>
      <w:r w:rsidR="00987171" w:rsidRPr="00897538">
        <w:rPr>
          <w:szCs w:val="24"/>
          <w:highlight w:val="yellow"/>
          <w:lang w:val="ro-RO"/>
        </w:rPr>
        <w:t>(de aici/acum încolo, DAE)</w:t>
      </w:r>
      <w:r w:rsidR="00106FB3" w:rsidRPr="00897538">
        <w:rPr>
          <w:szCs w:val="24"/>
          <w:highlight w:val="yellow"/>
          <w:lang w:val="ro-RO"/>
        </w:rPr>
        <w:t>”</w:t>
      </w:r>
      <w:r w:rsidR="00987171" w:rsidRPr="00FD0225">
        <w:rPr>
          <w:szCs w:val="24"/>
          <w:lang w:val="ro-RO"/>
        </w:rPr>
        <w:t xml:space="preserve">. </w:t>
      </w:r>
    </w:p>
    <w:p w:rsidR="00553BA5" w:rsidRPr="00FD0225" w:rsidRDefault="00943173" w:rsidP="00D3561B">
      <w:pPr>
        <w:pStyle w:val="Heading1"/>
        <w:numPr>
          <w:ilvl w:val="0"/>
          <w:numId w:val="0"/>
        </w:numPr>
        <w:ind w:left="360"/>
      </w:pPr>
      <w:r w:rsidRPr="00FD0225">
        <w:rPr>
          <w:sz w:val="24"/>
        </w:rPr>
        <w:br w:type="page"/>
      </w:r>
      <w:bookmarkStart w:id="5" w:name="_Toc512252948"/>
      <w:bookmarkStart w:id="6" w:name="_Toc512258359"/>
      <w:bookmarkStart w:id="7" w:name="_Toc512258413"/>
      <w:bookmarkStart w:id="8" w:name="_Toc512258555"/>
      <w:bookmarkStart w:id="9" w:name="_Toc534226888"/>
      <w:r w:rsidR="00553BA5" w:rsidRPr="00FD0225">
        <w:lastRenderedPageBreak/>
        <w:t xml:space="preserve">Lista </w:t>
      </w:r>
      <w:r w:rsidR="0058543B" w:rsidRPr="00FD0225">
        <w:t>tabelelor</w:t>
      </w:r>
      <w:r w:rsidR="00B62465" w:rsidRPr="00FD0225">
        <w:t xml:space="preserve"> </w:t>
      </w:r>
      <w:r w:rsidR="0058543B" w:rsidRPr="00FD0225">
        <w:t xml:space="preserve">şi </w:t>
      </w:r>
      <w:r w:rsidR="00553BA5" w:rsidRPr="00FD0225">
        <w:t>figurilor</w:t>
      </w:r>
      <w:bookmarkEnd w:id="5"/>
      <w:bookmarkEnd w:id="6"/>
      <w:bookmarkEnd w:id="7"/>
      <w:bookmarkEnd w:id="8"/>
      <w:r w:rsidR="00127FC5">
        <w:t xml:space="preserve"> </w:t>
      </w:r>
      <w:r w:rsidR="00127FC5" w:rsidRPr="00127FC5">
        <w:rPr>
          <w:color w:val="FF0000"/>
        </w:rPr>
        <w:t>&lt;TO BE ADDED&gt;</w:t>
      </w:r>
      <w:bookmarkEnd w:id="9"/>
    </w:p>
    <w:p w:rsidR="00BE2946" w:rsidRPr="00FD0225" w:rsidRDefault="00BE2946" w:rsidP="00BE2946">
      <w:pPr>
        <w:rPr>
          <w:sz w:val="24"/>
          <w:szCs w:val="24"/>
          <w:lang w:val="ro-RO"/>
        </w:rPr>
      </w:pPr>
      <w:r w:rsidRPr="00897538">
        <w:rPr>
          <w:sz w:val="24"/>
          <w:szCs w:val="24"/>
          <w:highlight w:val="yellow"/>
          <w:lang w:val="ro-RO"/>
        </w:rPr>
        <w:t>(rând liber, 12pt, spaţiere 1,5, fără spaţii înainte şi după paragraf)</w:t>
      </w:r>
    </w:p>
    <w:p w:rsidR="0058543B" w:rsidRPr="00FD0225" w:rsidRDefault="0058543B" w:rsidP="004C1B31">
      <w:pPr>
        <w:rPr>
          <w:b/>
          <w:sz w:val="24"/>
          <w:szCs w:val="24"/>
          <w:lang w:val="ro-RO"/>
        </w:rPr>
      </w:pPr>
      <w:r w:rsidRPr="00FD0225">
        <w:rPr>
          <w:b/>
          <w:sz w:val="24"/>
          <w:szCs w:val="24"/>
          <w:lang w:val="ro-RO"/>
        </w:rPr>
        <w:t>Tabele:</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b/>
          <w:sz w:val="24"/>
          <w:szCs w:val="24"/>
          <w:lang w:val="ro-RO"/>
        </w:rPr>
        <w:fldChar w:fldCharType="begin"/>
      </w:r>
      <w:r w:rsidRPr="00FD0225">
        <w:rPr>
          <w:b/>
          <w:sz w:val="24"/>
          <w:szCs w:val="24"/>
          <w:lang w:val="ro-RO"/>
        </w:rPr>
        <w:instrText xml:space="preserve"> TOC \h \z \c "Tabel" </w:instrText>
      </w:r>
      <w:r w:rsidRPr="00FD0225">
        <w:rPr>
          <w:b/>
          <w:sz w:val="24"/>
          <w:szCs w:val="24"/>
          <w:lang w:val="ro-RO"/>
        </w:rPr>
        <w:fldChar w:fldCharType="separate"/>
      </w:r>
      <w:hyperlink w:anchor="_Toc512258698" w:history="1">
        <w:r w:rsidRPr="00FD0225">
          <w:rPr>
            <w:rStyle w:val="Hyperlink"/>
            <w:rFonts w:eastAsia="BatangChe"/>
            <w:color w:val="auto"/>
            <w:lang w:val="ro-RO"/>
          </w:rPr>
          <w:t>1.</w:t>
        </w:r>
        <w:r w:rsidRPr="00FD0225">
          <w:rPr>
            <w:rStyle w:val="Hyperlink"/>
            <w:color w:val="auto"/>
            <w:lang w:val="ro-RO"/>
          </w:rPr>
          <w:t xml:space="preserve"> Titlul concis și relevant al tabelului</w:t>
        </w:r>
        <w:r w:rsidRPr="00FD0225">
          <w:rPr>
            <w:webHidden/>
            <w:lang w:val="ro-RO"/>
          </w:rPr>
          <w:tab/>
        </w:r>
        <w:r w:rsidRPr="00FD0225">
          <w:rPr>
            <w:webHidden/>
            <w:lang w:val="ro-RO"/>
          </w:rPr>
          <w:fldChar w:fldCharType="begin"/>
        </w:r>
        <w:r w:rsidRPr="00FD0225">
          <w:rPr>
            <w:webHidden/>
            <w:lang w:val="ro-RO"/>
          </w:rPr>
          <w:instrText xml:space="preserve"> PAGEREF _Toc512258698 \h </w:instrText>
        </w:r>
        <w:r w:rsidRPr="00FD0225">
          <w:rPr>
            <w:webHidden/>
            <w:lang w:val="ro-RO"/>
          </w:rPr>
        </w:r>
        <w:r w:rsidRPr="00FD0225">
          <w:rPr>
            <w:webHidden/>
            <w:lang w:val="ro-RO"/>
          </w:rPr>
          <w:fldChar w:fldCharType="separate"/>
        </w:r>
        <w:r w:rsidR="0071515A" w:rsidRPr="00FD0225">
          <w:rPr>
            <w:webHidden/>
            <w:lang w:val="ro-RO"/>
          </w:rPr>
          <w:t>5</w:t>
        </w:r>
        <w:r w:rsidRPr="00FD0225">
          <w:rPr>
            <w:webHidden/>
            <w:lang w:val="ro-RO"/>
          </w:rPr>
          <w:fldChar w:fldCharType="end"/>
        </w:r>
      </w:hyperlink>
    </w:p>
    <w:p w:rsidR="00553BA5" w:rsidRPr="00FD0225" w:rsidRDefault="00283FAE" w:rsidP="004C1B31">
      <w:pPr>
        <w:rPr>
          <w:b/>
          <w:sz w:val="24"/>
          <w:szCs w:val="24"/>
          <w:lang w:val="ro-RO"/>
        </w:rPr>
      </w:pPr>
      <w:r w:rsidRPr="00FD0225">
        <w:rPr>
          <w:b/>
          <w:sz w:val="24"/>
          <w:szCs w:val="24"/>
          <w:lang w:val="ro-RO"/>
        </w:rPr>
        <w:fldChar w:fldCharType="end"/>
      </w:r>
    </w:p>
    <w:p w:rsidR="0058543B" w:rsidRPr="00FD0225" w:rsidRDefault="0058543B" w:rsidP="0058543B">
      <w:pPr>
        <w:rPr>
          <w:b/>
          <w:sz w:val="24"/>
          <w:szCs w:val="24"/>
          <w:lang w:val="ro-RO"/>
        </w:rPr>
      </w:pPr>
      <w:r w:rsidRPr="00FD0225">
        <w:rPr>
          <w:b/>
          <w:sz w:val="24"/>
          <w:szCs w:val="24"/>
          <w:lang w:val="ro-RO"/>
        </w:rPr>
        <w:t>Figuri:</w:t>
      </w:r>
    </w:p>
    <w:p w:rsidR="00283FAE" w:rsidRPr="00FD0225" w:rsidRDefault="00283FAE">
      <w:pPr>
        <w:pStyle w:val="TableofFigures"/>
        <w:tabs>
          <w:tab w:val="right" w:leader="dot" w:pos="9017"/>
        </w:tabs>
        <w:rPr>
          <w:rFonts w:asciiTheme="minorHAnsi" w:eastAsiaTheme="minorEastAsia" w:hAnsiTheme="minorHAnsi" w:cstheme="minorBidi"/>
          <w:szCs w:val="22"/>
          <w:lang w:val="ro-RO"/>
        </w:rPr>
      </w:pPr>
      <w:r w:rsidRPr="00FD0225">
        <w:rPr>
          <w:sz w:val="24"/>
          <w:szCs w:val="24"/>
          <w:lang w:val="ro-RO"/>
        </w:rPr>
        <w:fldChar w:fldCharType="begin"/>
      </w:r>
      <w:r w:rsidRPr="00FD0225">
        <w:rPr>
          <w:sz w:val="24"/>
          <w:szCs w:val="24"/>
          <w:lang w:val="ro-RO"/>
        </w:rPr>
        <w:instrText xml:space="preserve"> TOC \h \z \c "Figură" </w:instrText>
      </w:r>
      <w:r w:rsidRPr="00FD0225">
        <w:rPr>
          <w:sz w:val="24"/>
          <w:szCs w:val="24"/>
          <w:lang w:val="ro-RO"/>
        </w:rPr>
        <w:fldChar w:fldCharType="separate"/>
      </w:r>
      <w:hyperlink w:anchor="_Toc512258664" w:history="1">
        <w:r w:rsidRPr="00FD0225">
          <w:rPr>
            <w:rStyle w:val="Hyperlink"/>
            <w:color w:val="auto"/>
            <w:lang w:val="ro-RO"/>
          </w:rPr>
          <w:t>1. Titlul concis și relevant al figurii</w:t>
        </w:r>
        <w:r w:rsidRPr="00FD0225">
          <w:rPr>
            <w:webHidden/>
            <w:lang w:val="ro-RO"/>
          </w:rPr>
          <w:tab/>
        </w:r>
        <w:r w:rsidRPr="00FD0225">
          <w:rPr>
            <w:webHidden/>
            <w:lang w:val="ro-RO"/>
          </w:rPr>
          <w:fldChar w:fldCharType="begin"/>
        </w:r>
        <w:r w:rsidRPr="00FD0225">
          <w:rPr>
            <w:webHidden/>
            <w:lang w:val="ro-RO"/>
          </w:rPr>
          <w:instrText xml:space="preserve"> PAGEREF _Toc512258664 \h </w:instrText>
        </w:r>
        <w:r w:rsidRPr="00FD0225">
          <w:rPr>
            <w:webHidden/>
            <w:lang w:val="ro-RO"/>
          </w:rPr>
        </w:r>
        <w:r w:rsidRPr="00FD0225">
          <w:rPr>
            <w:webHidden/>
            <w:lang w:val="ro-RO"/>
          </w:rPr>
          <w:fldChar w:fldCharType="separate"/>
        </w:r>
        <w:r w:rsidR="0071515A" w:rsidRPr="00FD0225">
          <w:rPr>
            <w:webHidden/>
            <w:lang w:val="ro-RO"/>
          </w:rPr>
          <w:t>7</w:t>
        </w:r>
        <w:r w:rsidRPr="00FD0225">
          <w:rPr>
            <w:webHidden/>
            <w:lang w:val="ro-RO"/>
          </w:rPr>
          <w:fldChar w:fldCharType="end"/>
        </w:r>
      </w:hyperlink>
    </w:p>
    <w:p w:rsidR="0058543B" w:rsidRPr="00FD0225" w:rsidRDefault="00283FAE" w:rsidP="0030664F">
      <w:pPr>
        <w:rPr>
          <w:sz w:val="24"/>
          <w:szCs w:val="24"/>
          <w:lang w:val="ro-RO"/>
        </w:rPr>
      </w:pPr>
      <w:r w:rsidRPr="00FD0225">
        <w:rPr>
          <w:sz w:val="24"/>
          <w:szCs w:val="24"/>
          <w:lang w:val="ro-RO"/>
        </w:rPr>
        <w:fldChar w:fldCharType="end"/>
      </w:r>
    </w:p>
    <w:p w:rsidR="0058543B" w:rsidRPr="00FD0225" w:rsidRDefault="0058543B" w:rsidP="004C1B31">
      <w:pPr>
        <w:rPr>
          <w:b/>
          <w:sz w:val="24"/>
          <w:szCs w:val="24"/>
          <w:lang w:val="ro-RO"/>
        </w:rPr>
      </w:pPr>
    </w:p>
    <w:p w:rsidR="00553BA5" w:rsidRPr="00FD0225" w:rsidRDefault="00553BA5" w:rsidP="004C1B31">
      <w:pPr>
        <w:rPr>
          <w:b/>
          <w:sz w:val="24"/>
          <w:szCs w:val="24"/>
          <w:lang w:val="ro-RO"/>
        </w:rPr>
      </w:pPr>
    </w:p>
    <w:p w:rsidR="00943173" w:rsidRPr="00FD0225" w:rsidRDefault="00943173" w:rsidP="004C1B31">
      <w:pPr>
        <w:rPr>
          <w:b/>
          <w:sz w:val="24"/>
          <w:szCs w:val="24"/>
          <w:lang w:val="ro-RO"/>
        </w:rPr>
      </w:pPr>
    </w:p>
    <w:p w:rsidR="00943173" w:rsidRPr="00FD0225" w:rsidRDefault="00943173" w:rsidP="004C1B31">
      <w:pPr>
        <w:rPr>
          <w:b/>
          <w:sz w:val="24"/>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A9499F" w:rsidRPr="00FD0225" w:rsidRDefault="00A9499F" w:rsidP="00362167">
      <w:pPr>
        <w:rPr>
          <w:b/>
          <w:szCs w:val="24"/>
          <w:lang w:val="ro-RO"/>
        </w:rPr>
      </w:pPr>
    </w:p>
    <w:p w:rsidR="001B5C83" w:rsidRPr="00FD0225" w:rsidRDefault="001B5C83" w:rsidP="00362167">
      <w:pPr>
        <w:rPr>
          <w:b/>
          <w:szCs w:val="24"/>
          <w:lang w:val="ro-RO"/>
        </w:rPr>
      </w:pPr>
    </w:p>
    <w:p w:rsidR="001B5C83" w:rsidRPr="00FD0225" w:rsidRDefault="001B5C83" w:rsidP="00362167">
      <w:pPr>
        <w:rPr>
          <w:b/>
          <w:szCs w:val="24"/>
          <w:lang w:val="ro-RO"/>
        </w:rPr>
      </w:pPr>
    </w:p>
    <w:p w:rsidR="001B5C83" w:rsidRPr="00FD0225" w:rsidRDefault="001B5C83" w:rsidP="00362167">
      <w:pPr>
        <w:rPr>
          <w:b/>
          <w:szCs w:val="24"/>
          <w:lang w:val="ro-RO"/>
        </w:rPr>
      </w:pPr>
    </w:p>
    <w:p w:rsidR="00943173" w:rsidRPr="00897538" w:rsidRDefault="00AB595C" w:rsidP="00362167">
      <w:pPr>
        <w:rPr>
          <w:b/>
          <w:szCs w:val="24"/>
          <w:highlight w:val="yellow"/>
          <w:lang w:val="ro-RO"/>
        </w:rPr>
      </w:pPr>
      <w:r w:rsidRPr="00897538">
        <w:rPr>
          <w:b/>
          <w:szCs w:val="24"/>
          <w:highlight w:val="yellow"/>
          <w:lang w:val="ro-RO"/>
        </w:rPr>
        <w:t>O</w:t>
      </w:r>
      <w:r w:rsidR="00943173" w:rsidRPr="00897538">
        <w:rPr>
          <w:b/>
          <w:szCs w:val="24"/>
          <w:highlight w:val="yellow"/>
          <w:lang w:val="ro-RO"/>
        </w:rPr>
        <w:t>bservaţii:</w:t>
      </w:r>
    </w:p>
    <w:p w:rsidR="005C3DDF" w:rsidRPr="00FD0225" w:rsidRDefault="00BB459B" w:rsidP="00BB1058">
      <w:pPr>
        <w:rPr>
          <w:sz w:val="24"/>
          <w:szCs w:val="24"/>
          <w:lang w:val="ro-RO"/>
        </w:rPr>
      </w:pPr>
      <w:r w:rsidRPr="00897538">
        <w:rPr>
          <w:szCs w:val="24"/>
          <w:highlight w:val="yellow"/>
          <w:lang w:val="ro-RO"/>
        </w:rPr>
        <w:t xml:space="preserve">Completaţi numai dacă lucrarea cuprinde un număr semnificativ </w:t>
      </w:r>
      <w:r w:rsidR="00E931F7" w:rsidRPr="00897538">
        <w:rPr>
          <w:szCs w:val="24"/>
          <w:highlight w:val="yellow"/>
          <w:lang w:val="ro-RO"/>
        </w:rPr>
        <w:t xml:space="preserve">(minimum 10) </w:t>
      </w:r>
      <w:r w:rsidRPr="00897538">
        <w:rPr>
          <w:szCs w:val="24"/>
          <w:highlight w:val="yellow"/>
          <w:lang w:val="ro-RO"/>
        </w:rPr>
        <w:t>de tabele</w:t>
      </w:r>
      <w:r w:rsidR="00720DE7" w:rsidRPr="00897538">
        <w:rPr>
          <w:szCs w:val="24"/>
          <w:highlight w:val="yellow"/>
          <w:lang w:val="ro-RO"/>
        </w:rPr>
        <w:t>/</w:t>
      </w:r>
      <w:r w:rsidRPr="00897538">
        <w:rPr>
          <w:szCs w:val="24"/>
          <w:highlight w:val="yellow"/>
          <w:lang w:val="ro-RO"/>
        </w:rPr>
        <w:t>figuri.</w:t>
      </w:r>
      <w:r w:rsidR="000E4F1E" w:rsidRPr="00897538">
        <w:rPr>
          <w:szCs w:val="24"/>
          <w:highlight w:val="yellow"/>
          <w:lang w:val="ro-RO"/>
        </w:rPr>
        <w:t xml:space="preserve"> </w:t>
      </w:r>
      <w:r w:rsidR="00D44106" w:rsidRPr="00897538">
        <w:rPr>
          <w:i/>
          <w:highlight w:val="yellow"/>
          <w:lang w:val="ro-RO"/>
        </w:rPr>
        <w:t>Formatare</w:t>
      </w:r>
      <w:r w:rsidR="00346994" w:rsidRPr="00897538">
        <w:rPr>
          <w:i/>
          <w:highlight w:val="yellow"/>
          <w:lang w:val="ro-RO"/>
        </w:rPr>
        <w:t xml:space="preserve">a </w:t>
      </w:r>
      <w:r w:rsidR="00F62101" w:rsidRPr="00897538">
        <w:rPr>
          <w:i/>
          <w:highlight w:val="yellow"/>
          <w:lang w:val="ro-RO"/>
        </w:rPr>
        <w:t xml:space="preserve">titlurilor </w:t>
      </w:r>
      <w:r w:rsidR="00346994" w:rsidRPr="00897538">
        <w:rPr>
          <w:i/>
          <w:highlight w:val="yellow"/>
          <w:lang w:val="ro-RO"/>
        </w:rPr>
        <w:t>t</w:t>
      </w:r>
      <w:r w:rsidR="00100355" w:rsidRPr="00897538">
        <w:rPr>
          <w:i/>
          <w:highlight w:val="yellow"/>
          <w:lang w:val="ro-RO"/>
        </w:rPr>
        <w:t>abele</w:t>
      </w:r>
      <w:r w:rsidR="00D90F52" w:rsidRPr="00897538">
        <w:rPr>
          <w:i/>
          <w:highlight w:val="yellow"/>
          <w:lang w:val="ro-RO"/>
        </w:rPr>
        <w:t>lor</w:t>
      </w:r>
      <w:r w:rsidR="00100355" w:rsidRPr="00897538">
        <w:rPr>
          <w:i/>
          <w:highlight w:val="yellow"/>
          <w:lang w:val="ro-RO"/>
        </w:rPr>
        <w:t xml:space="preserve"> și figuri</w:t>
      </w:r>
      <w:r w:rsidR="00D90F52" w:rsidRPr="00897538">
        <w:rPr>
          <w:i/>
          <w:highlight w:val="yellow"/>
          <w:lang w:val="ro-RO"/>
        </w:rPr>
        <w:t>lor</w:t>
      </w:r>
      <w:r w:rsidR="00F62101" w:rsidRPr="00897538">
        <w:rPr>
          <w:i/>
          <w:highlight w:val="yellow"/>
          <w:lang w:val="ro-RO"/>
        </w:rPr>
        <w:t xml:space="preserve"> din liste</w:t>
      </w:r>
      <w:r w:rsidR="00D44106" w:rsidRPr="00897538">
        <w:rPr>
          <w:i/>
          <w:highlight w:val="yellow"/>
          <w:lang w:val="ro-RO"/>
        </w:rPr>
        <w:t>:</w:t>
      </w:r>
      <w:r w:rsidR="00D44106" w:rsidRPr="00897538">
        <w:rPr>
          <w:highlight w:val="yellow"/>
          <w:lang w:val="ro-RO"/>
        </w:rPr>
        <w:t xml:space="preserve"> </w:t>
      </w:r>
      <w:r w:rsidR="00555DF5" w:rsidRPr="00897538">
        <w:rPr>
          <w:highlight w:val="yellow"/>
          <w:lang w:val="ro-RO"/>
        </w:rPr>
        <w:t>TNR</w:t>
      </w:r>
      <w:r w:rsidR="00D44106" w:rsidRPr="00897538">
        <w:rPr>
          <w:highlight w:val="yellow"/>
          <w:lang w:val="ro-RO"/>
        </w:rPr>
        <w:t xml:space="preserve">, 11p, spaţiere normală la 1 rând (single). </w:t>
      </w:r>
      <w:r w:rsidR="00E116A7" w:rsidRPr="00897538">
        <w:rPr>
          <w:szCs w:val="24"/>
          <w:highlight w:val="yellow"/>
          <w:lang w:val="ro-RO"/>
        </w:rPr>
        <w:t xml:space="preserve">Deşi posibilă, nu este recomandată o diferenţiere între </w:t>
      </w:r>
      <w:r w:rsidR="00E116A7" w:rsidRPr="00897538">
        <w:rPr>
          <w:i/>
          <w:szCs w:val="24"/>
          <w:highlight w:val="yellow"/>
          <w:lang w:val="ro-RO"/>
        </w:rPr>
        <w:t>figuri</w:t>
      </w:r>
      <w:r w:rsidR="00E116A7" w:rsidRPr="00897538">
        <w:rPr>
          <w:szCs w:val="24"/>
          <w:highlight w:val="yellow"/>
          <w:lang w:val="ro-RO"/>
        </w:rPr>
        <w:t xml:space="preserve"> (scheme, diagrame, mecanisme, imagini) şi </w:t>
      </w:r>
      <w:r w:rsidR="00E116A7" w:rsidRPr="00897538">
        <w:rPr>
          <w:i/>
          <w:szCs w:val="24"/>
          <w:highlight w:val="yellow"/>
          <w:lang w:val="ro-RO"/>
        </w:rPr>
        <w:t>grafice</w:t>
      </w:r>
      <w:r w:rsidR="00E116A7" w:rsidRPr="00897538">
        <w:rPr>
          <w:szCs w:val="24"/>
          <w:highlight w:val="yellow"/>
          <w:lang w:val="ro-RO"/>
        </w:rPr>
        <w:t xml:space="preserve"> (dinamica unor variabile cantitative). Astfel, „figura” acoperă şi graficele. </w:t>
      </w:r>
      <w:r w:rsidR="008E2A71" w:rsidRPr="00897538">
        <w:rPr>
          <w:szCs w:val="24"/>
          <w:highlight w:val="yellow"/>
          <w:lang w:val="ro-RO"/>
        </w:rPr>
        <w:t>De asemenea, n</w:t>
      </w:r>
      <w:r w:rsidR="00E116A7" w:rsidRPr="00897538">
        <w:rPr>
          <w:szCs w:val="24"/>
          <w:highlight w:val="yellow"/>
          <w:lang w:val="ro-RO"/>
        </w:rPr>
        <w:t xml:space="preserve">u </w:t>
      </w:r>
      <w:r w:rsidR="00FE23D0" w:rsidRPr="00897538">
        <w:rPr>
          <w:szCs w:val="24"/>
          <w:highlight w:val="yellow"/>
          <w:lang w:val="ro-RO"/>
        </w:rPr>
        <w:t xml:space="preserve">sunt necesare </w:t>
      </w:r>
      <w:r w:rsidR="00E116A7" w:rsidRPr="00897538">
        <w:rPr>
          <w:szCs w:val="24"/>
          <w:highlight w:val="yellow"/>
          <w:lang w:val="ro-RO"/>
        </w:rPr>
        <w:t>descrieri de tip „Tabelul nr. 1: Sistemul bancar...”  puse imediat sub titlul „Tabele”, simpla numerotare 1, 2,</w:t>
      </w:r>
      <w:r w:rsidR="00D04D1F" w:rsidRPr="00897538">
        <w:rPr>
          <w:szCs w:val="24"/>
          <w:highlight w:val="yellow"/>
          <w:lang w:val="ro-RO"/>
        </w:rPr>
        <w:t xml:space="preserve"> fiind </w:t>
      </w:r>
      <w:r w:rsidR="00E116A7" w:rsidRPr="00897538">
        <w:rPr>
          <w:szCs w:val="24"/>
          <w:highlight w:val="yellow"/>
          <w:lang w:val="ro-RO"/>
        </w:rPr>
        <w:t xml:space="preserve">suficientă. </w:t>
      </w:r>
      <w:r w:rsidR="00D44106" w:rsidRPr="00897538">
        <w:rPr>
          <w:highlight w:val="yellow"/>
          <w:lang w:val="ro-RO"/>
        </w:rPr>
        <w:t xml:space="preserve">Se recomandă generarea automată a </w:t>
      </w:r>
      <w:r w:rsidR="00100355" w:rsidRPr="00897538">
        <w:rPr>
          <w:highlight w:val="yellow"/>
          <w:lang w:val="ro-RO"/>
        </w:rPr>
        <w:t>listelor tabele</w:t>
      </w:r>
      <w:r w:rsidR="00D90F52" w:rsidRPr="00897538">
        <w:rPr>
          <w:highlight w:val="yellow"/>
          <w:lang w:val="ro-RO"/>
        </w:rPr>
        <w:t xml:space="preserve">lor și </w:t>
      </w:r>
      <w:r w:rsidR="00100355" w:rsidRPr="00897538">
        <w:rPr>
          <w:highlight w:val="yellow"/>
          <w:lang w:val="ro-RO"/>
        </w:rPr>
        <w:t>figuri</w:t>
      </w:r>
      <w:r w:rsidR="00D90F52" w:rsidRPr="00897538">
        <w:rPr>
          <w:highlight w:val="yellow"/>
          <w:lang w:val="ro-RO"/>
        </w:rPr>
        <w:t>lor,</w:t>
      </w:r>
      <w:r w:rsidR="00100355" w:rsidRPr="00897538">
        <w:rPr>
          <w:highlight w:val="yellow"/>
          <w:lang w:val="ro-RO"/>
        </w:rPr>
        <w:t xml:space="preserve"> </w:t>
      </w:r>
      <w:r w:rsidR="00D44106" w:rsidRPr="00897538">
        <w:rPr>
          <w:highlight w:val="yellow"/>
          <w:lang w:val="ro-RO"/>
        </w:rPr>
        <w:t xml:space="preserve">utilizând opțiunea </w:t>
      </w:r>
      <w:r w:rsidR="00D44106" w:rsidRPr="00897538">
        <w:rPr>
          <w:i/>
          <w:highlight w:val="yellow"/>
          <w:lang w:val="ro-RO"/>
        </w:rPr>
        <w:t xml:space="preserve">Insert Table of </w:t>
      </w:r>
      <w:r w:rsidR="00100355" w:rsidRPr="00897538">
        <w:rPr>
          <w:i/>
          <w:highlight w:val="yellow"/>
          <w:lang w:val="ro-RO"/>
        </w:rPr>
        <w:t>Figures</w:t>
      </w:r>
      <w:r w:rsidR="00D44106" w:rsidRPr="00897538">
        <w:rPr>
          <w:highlight w:val="yellow"/>
          <w:lang w:val="ro-RO"/>
        </w:rPr>
        <w:t xml:space="preserve">, </w:t>
      </w:r>
      <w:r w:rsidR="00100355" w:rsidRPr="00897538">
        <w:rPr>
          <w:highlight w:val="yellow"/>
          <w:lang w:val="ro-RO"/>
        </w:rPr>
        <w:t xml:space="preserve">separat pentru tabele, respectiv figuri, </w:t>
      </w:r>
      <w:r w:rsidR="00D44106" w:rsidRPr="00897538">
        <w:rPr>
          <w:highlight w:val="yellow"/>
          <w:lang w:val="ro-RO"/>
        </w:rPr>
        <w:t xml:space="preserve">după ce în prealabil </w:t>
      </w:r>
      <w:r w:rsidR="00D90F52" w:rsidRPr="00897538">
        <w:rPr>
          <w:highlight w:val="yellow"/>
          <w:lang w:val="ro-RO"/>
        </w:rPr>
        <w:t>tabelele/figurile</w:t>
      </w:r>
      <w:r w:rsidR="00100355" w:rsidRPr="00897538">
        <w:rPr>
          <w:highlight w:val="yellow"/>
          <w:lang w:val="ro-RO"/>
        </w:rPr>
        <w:t xml:space="preserve"> </w:t>
      </w:r>
      <w:r w:rsidR="00D44106" w:rsidRPr="00897538">
        <w:rPr>
          <w:highlight w:val="yellow"/>
          <w:lang w:val="ro-RO"/>
        </w:rPr>
        <w:t xml:space="preserve">din conținutul lucrării au fost </w:t>
      </w:r>
      <w:r w:rsidR="00D90F52" w:rsidRPr="00897538">
        <w:rPr>
          <w:highlight w:val="yellow"/>
          <w:lang w:val="ro-RO"/>
        </w:rPr>
        <w:t xml:space="preserve">numerotate </w:t>
      </w:r>
      <w:r w:rsidR="00D44106" w:rsidRPr="00897538">
        <w:rPr>
          <w:highlight w:val="yellow"/>
          <w:lang w:val="ro-RO"/>
        </w:rPr>
        <w:t>în mod corespunzător</w:t>
      </w:r>
      <w:r w:rsidR="00D90F52" w:rsidRPr="00897538">
        <w:rPr>
          <w:highlight w:val="yellow"/>
          <w:lang w:val="ro-RO"/>
        </w:rPr>
        <w:t xml:space="preserve"> (tabelele</w:t>
      </w:r>
      <w:r w:rsidR="00E116A7" w:rsidRPr="00897538">
        <w:rPr>
          <w:highlight w:val="yellow"/>
          <w:lang w:val="ro-RO"/>
        </w:rPr>
        <w:t xml:space="preserve"> separat de figuri</w:t>
      </w:r>
      <w:r w:rsidR="00D90F52" w:rsidRPr="00897538">
        <w:rPr>
          <w:highlight w:val="yellow"/>
          <w:lang w:val="ro-RO"/>
        </w:rPr>
        <w:t xml:space="preserve">), utilizând opțiunea </w:t>
      </w:r>
      <w:r w:rsidR="00D90F52" w:rsidRPr="00897538">
        <w:rPr>
          <w:i/>
          <w:highlight w:val="yellow"/>
          <w:lang w:val="ro-RO"/>
        </w:rPr>
        <w:t>Insert Caption</w:t>
      </w:r>
      <w:r w:rsidR="00D44106" w:rsidRPr="00897538">
        <w:rPr>
          <w:highlight w:val="yellow"/>
          <w:lang w:val="ro-RO"/>
        </w:rPr>
        <w:t>. Pentru a vă asi</w:t>
      </w:r>
      <w:r w:rsidR="00E116A7" w:rsidRPr="00897538">
        <w:rPr>
          <w:highlight w:val="yellow"/>
          <w:lang w:val="ro-RO"/>
        </w:rPr>
        <w:t xml:space="preserve">gura că cerințele de formatare </w:t>
      </w:r>
      <w:r w:rsidR="00D44106" w:rsidRPr="00897538">
        <w:rPr>
          <w:highlight w:val="yellow"/>
          <w:lang w:val="ro-RO"/>
        </w:rPr>
        <w:t xml:space="preserve">a </w:t>
      </w:r>
      <w:r w:rsidR="00D90F52" w:rsidRPr="00897538">
        <w:rPr>
          <w:highlight w:val="yellow"/>
          <w:lang w:val="ro-RO"/>
        </w:rPr>
        <w:t>listelor tabelelor/figurilor</w:t>
      </w:r>
      <w:r w:rsidR="00E116A7" w:rsidRPr="00897538">
        <w:rPr>
          <w:highlight w:val="yellow"/>
          <w:lang w:val="ro-RO"/>
        </w:rPr>
        <w:t xml:space="preserve"> </w:t>
      </w:r>
      <w:r w:rsidR="00D44106" w:rsidRPr="00897538">
        <w:rPr>
          <w:highlight w:val="yellow"/>
          <w:lang w:val="ro-RO"/>
        </w:rPr>
        <w:t xml:space="preserve">sunt respectate, utilizați opțiunea </w:t>
      </w:r>
      <w:r w:rsidR="00D44106" w:rsidRPr="00897538">
        <w:rPr>
          <w:i/>
          <w:highlight w:val="yellow"/>
          <w:lang w:val="ro-RO"/>
        </w:rPr>
        <w:t>Modify</w:t>
      </w:r>
      <w:r w:rsidR="00D44106" w:rsidRPr="00897538">
        <w:rPr>
          <w:highlight w:val="yellow"/>
          <w:lang w:val="ro-RO"/>
        </w:rPr>
        <w:t xml:space="preserve"> disponibilă în cazul </w:t>
      </w:r>
      <w:r w:rsidR="00D44106" w:rsidRPr="00897538">
        <w:rPr>
          <w:i/>
          <w:highlight w:val="yellow"/>
          <w:lang w:val="ro-RO"/>
        </w:rPr>
        <w:t xml:space="preserve">Table of </w:t>
      </w:r>
      <w:r w:rsidR="00E116A7" w:rsidRPr="00897538">
        <w:rPr>
          <w:i/>
          <w:highlight w:val="yellow"/>
          <w:lang w:val="ro-RO"/>
        </w:rPr>
        <w:t>Figures</w:t>
      </w:r>
      <w:r w:rsidR="00D44106" w:rsidRPr="00897538">
        <w:rPr>
          <w:highlight w:val="yellow"/>
          <w:lang w:val="ro-RO"/>
        </w:rPr>
        <w:t xml:space="preserve">. Nu uitaţi să actualizați </w:t>
      </w:r>
      <w:r w:rsidR="00E116A7" w:rsidRPr="00897538">
        <w:rPr>
          <w:highlight w:val="yellow"/>
          <w:lang w:val="ro-RO"/>
        </w:rPr>
        <w:t xml:space="preserve">listele </w:t>
      </w:r>
      <w:r w:rsidR="00D44106" w:rsidRPr="00897538">
        <w:rPr>
          <w:highlight w:val="yellow"/>
          <w:lang w:val="ro-RO"/>
        </w:rPr>
        <w:t xml:space="preserve">(folosing opțiunea </w:t>
      </w:r>
      <w:r w:rsidR="00D44106" w:rsidRPr="00897538">
        <w:rPr>
          <w:i/>
          <w:highlight w:val="yellow"/>
          <w:lang w:val="ro-RO"/>
        </w:rPr>
        <w:t>Update field</w:t>
      </w:r>
      <w:r w:rsidR="00E116A7" w:rsidRPr="00897538">
        <w:rPr>
          <w:highlight w:val="yellow"/>
          <w:lang w:val="ro-RO"/>
        </w:rPr>
        <w:t>) pentru ca acestea</w:t>
      </w:r>
      <w:r w:rsidR="00D44106" w:rsidRPr="00897538">
        <w:rPr>
          <w:highlight w:val="yellow"/>
          <w:lang w:val="ro-RO"/>
        </w:rPr>
        <w:t xml:space="preserve"> să suprindă modificările rezultate în urma verificărilor conducătorului ştiinţific.</w:t>
      </w:r>
      <w:r w:rsidR="00035043" w:rsidRPr="00FD0225">
        <w:rPr>
          <w:lang w:val="ro-RO"/>
        </w:rPr>
        <w:t xml:space="preserve"> </w:t>
      </w:r>
    </w:p>
    <w:p w:rsidR="00CC65A5" w:rsidRPr="00FD0225" w:rsidRDefault="00CC65A5" w:rsidP="00BB1058">
      <w:pPr>
        <w:rPr>
          <w:sz w:val="24"/>
          <w:szCs w:val="24"/>
          <w:lang w:val="ro-RO"/>
        </w:rPr>
      </w:pPr>
    </w:p>
    <w:p w:rsidR="00CC65A5" w:rsidRPr="00FD0225" w:rsidRDefault="00CC65A5" w:rsidP="00BB1058">
      <w:pPr>
        <w:rPr>
          <w:sz w:val="24"/>
          <w:szCs w:val="24"/>
          <w:lang w:val="ro-RO"/>
        </w:rPr>
        <w:sectPr w:rsidR="00CC65A5" w:rsidRPr="00FD0225" w:rsidSect="0042789C">
          <w:headerReference w:type="default" r:id="rId8"/>
          <w:footerReference w:type="default" r:id="rId9"/>
          <w:pgSz w:w="11907" w:h="16839" w:code="9"/>
          <w:pgMar w:top="1440" w:right="1440" w:bottom="1440" w:left="1440" w:header="720" w:footer="170" w:gutter="0"/>
          <w:pgNumType w:fmt="lowerRoman" w:start="1"/>
          <w:cols w:space="720"/>
          <w:titlePg/>
          <w:docGrid w:linePitch="360"/>
        </w:sectPr>
      </w:pPr>
    </w:p>
    <w:p w:rsidR="00553BA5" w:rsidRPr="00FD0225" w:rsidRDefault="00234E4A" w:rsidP="00D3561B">
      <w:pPr>
        <w:pStyle w:val="Heading1"/>
        <w:numPr>
          <w:ilvl w:val="0"/>
          <w:numId w:val="0"/>
        </w:numPr>
        <w:ind w:left="360"/>
      </w:pPr>
      <w:bookmarkStart w:id="10" w:name="_Toc512252949"/>
      <w:bookmarkStart w:id="11" w:name="_Toc512258360"/>
      <w:bookmarkStart w:id="12" w:name="_Toc512258414"/>
      <w:bookmarkStart w:id="13" w:name="_Toc512258556"/>
      <w:bookmarkStart w:id="14" w:name="_Toc534226889"/>
      <w:r w:rsidRPr="00FD0225">
        <w:lastRenderedPageBreak/>
        <w:t>Introducere</w:t>
      </w:r>
      <w:bookmarkEnd w:id="10"/>
      <w:bookmarkEnd w:id="11"/>
      <w:bookmarkEnd w:id="12"/>
      <w:bookmarkEnd w:id="13"/>
      <w:bookmarkEnd w:id="14"/>
    </w:p>
    <w:p w:rsidR="00127FC5" w:rsidRDefault="00127FC5" w:rsidP="00BE2946">
      <w:pPr>
        <w:rPr>
          <w:sz w:val="24"/>
          <w:szCs w:val="24"/>
          <w:lang w:val="ro-RO"/>
        </w:rPr>
      </w:pPr>
    </w:p>
    <w:p w:rsidR="00135D3C" w:rsidRDefault="00127FC5" w:rsidP="00911FE1">
      <w:pPr>
        <w:rPr>
          <w:sz w:val="24"/>
          <w:szCs w:val="24"/>
          <w:lang w:val="ro-RO"/>
        </w:rPr>
      </w:pPr>
      <w:r>
        <w:rPr>
          <w:sz w:val="24"/>
          <w:szCs w:val="24"/>
          <w:lang w:val="ro-RO"/>
        </w:rPr>
        <w:t>Automatizare</w:t>
      </w:r>
      <w:r w:rsidR="00885BC4">
        <w:rPr>
          <w:sz w:val="24"/>
          <w:szCs w:val="24"/>
          <w:lang w:val="ro-RO"/>
        </w:rPr>
        <w:t>a</w:t>
      </w:r>
      <w:r>
        <w:rPr>
          <w:sz w:val="24"/>
          <w:szCs w:val="24"/>
          <w:lang w:val="ro-RO"/>
        </w:rPr>
        <w:t xml:space="preserve"> de case inteligente și Inteligență Artificială reprezintă două noțiuni care au cunoscut un avânt remarcabil în industria IT din ultimii ani, </w:t>
      </w:r>
      <w:r w:rsidR="00885BC4">
        <w:rPr>
          <w:sz w:val="24"/>
          <w:szCs w:val="24"/>
          <w:lang w:val="ro-RO"/>
        </w:rPr>
        <w:t xml:space="preserve">tot mai mulți producători lansând pe piață propriile soluții pentru îmbinarea lor, reorientându-și clientela țiintă de la firme de producție, către persoane fizice. Ele oferă </w:t>
      </w:r>
      <w:r w:rsidR="00135D3C">
        <w:rPr>
          <w:sz w:val="24"/>
          <w:szCs w:val="24"/>
          <w:lang w:val="ro-RO"/>
        </w:rPr>
        <w:t>posibilitatea integrării unui număr mare de echipamente inteligente într-o manieră agnostică de producător, precum și imbunătățiri continue prin actualizări recurente de software. Totuși, majoritatea soluțiilor cunoscute au două dezavantaje semnificative pentru utilizatorul de rând</w:t>
      </w:r>
      <w:r w:rsidR="00135D3C">
        <w:rPr>
          <w:sz w:val="24"/>
          <w:szCs w:val="24"/>
        </w:rPr>
        <w:t>:</w:t>
      </w:r>
      <w:r w:rsidR="00135D3C">
        <w:rPr>
          <w:sz w:val="24"/>
          <w:szCs w:val="24"/>
          <w:lang w:val="ro-RO"/>
        </w:rPr>
        <w:t xml:space="preserve"> prețul unui sistem complet, precum și necesitatea acc</w:t>
      </w:r>
      <w:r w:rsidR="0049215A">
        <w:rPr>
          <w:sz w:val="24"/>
          <w:szCs w:val="24"/>
          <w:lang w:val="ro-RO"/>
        </w:rPr>
        <w:t>esului continuu la internet</w:t>
      </w:r>
      <w:r w:rsidR="0049215A">
        <w:rPr>
          <w:sz w:val="24"/>
          <w:szCs w:val="24"/>
        </w:rPr>
        <w:t>;</w:t>
      </w:r>
      <w:r w:rsidR="0049215A">
        <w:rPr>
          <w:sz w:val="24"/>
          <w:szCs w:val="24"/>
          <w:lang w:val="ro-RO"/>
        </w:rPr>
        <w:t xml:space="preserve"> </w:t>
      </w:r>
      <w:r w:rsidR="00135D3C">
        <w:rPr>
          <w:sz w:val="24"/>
          <w:szCs w:val="24"/>
          <w:lang w:val="ro-RO"/>
        </w:rPr>
        <w:t>mai concret, la serverele producătorului, unde se real</w:t>
      </w:r>
      <w:r w:rsidR="0049215A">
        <w:rPr>
          <w:sz w:val="24"/>
          <w:szCs w:val="24"/>
          <w:lang w:val="ro-RO"/>
        </w:rPr>
        <w:t>izează majoritatea procesărilor</w:t>
      </w:r>
      <w:r w:rsidR="00135D3C">
        <w:rPr>
          <w:sz w:val="24"/>
          <w:szCs w:val="24"/>
          <w:lang w:val="ro-RO"/>
        </w:rPr>
        <w:t>.</w:t>
      </w:r>
    </w:p>
    <w:p w:rsidR="0049215A" w:rsidRDefault="00135D3C" w:rsidP="00911FE1">
      <w:pPr>
        <w:ind w:firstLine="720"/>
        <w:rPr>
          <w:sz w:val="24"/>
          <w:szCs w:val="24"/>
          <w:lang w:val="ro-RO"/>
        </w:rPr>
      </w:pPr>
      <w:r>
        <w:rPr>
          <w:sz w:val="24"/>
          <w:szCs w:val="24"/>
          <w:lang w:val="ro-RO"/>
        </w:rPr>
        <w:t xml:space="preserve">Proiectul descris reprezintă rezultatul încercării de a evita dezavantajele menționate mai sus, prin crearea unei soluții complet offline, izolat la un singur echipament de control și la un număr de echipamente controlate, </w:t>
      </w:r>
      <w:r w:rsidR="00911FE1">
        <w:rPr>
          <w:sz w:val="24"/>
          <w:szCs w:val="24"/>
          <w:lang w:val="ro-RO"/>
        </w:rPr>
        <w:t xml:space="preserve">toate </w:t>
      </w:r>
      <w:r>
        <w:rPr>
          <w:sz w:val="24"/>
          <w:szCs w:val="24"/>
          <w:lang w:val="ro-RO"/>
        </w:rPr>
        <w:t>accesibile ca preț pentru</w:t>
      </w:r>
      <w:r w:rsidR="00911FE1">
        <w:rPr>
          <w:sz w:val="24"/>
          <w:szCs w:val="24"/>
          <w:lang w:val="ro-RO"/>
        </w:rPr>
        <w:t xml:space="preserve"> potențiali</w:t>
      </w:r>
      <w:r w:rsidR="00875072">
        <w:rPr>
          <w:sz w:val="24"/>
          <w:szCs w:val="24"/>
          <w:lang w:val="ro-RO"/>
        </w:rPr>
        <w:t xml:space="preserve"> cumpărăto</w:t>
      </w:r>
      <w:r>
        <w:rPr>
          <w:sz w:val="24"/>
          <w:szCs w:val="24"/>
          <w:lang w:val="ro-RO"/>
        </w:rPr>
        <w:t>ri, care totodată oferă destule funcționalități pentru a fi util</w:t>
      </w:r>
      <w:r w:rsidR="00875072">
        <w:rPr>
          <w:sz w:val="24"/>
          <w:szCs w:val="24"/>
          <w:lang w:val="ro-RO"/>
        </w:rPr>
        <w:t>izate într-un mediu inteligent.</w:t>
      </w:r>
      <w:r w:rsidR="008C4800">
        <w:rPr>
          <w:sz w:val="24"/>
          <w:szCs w:val="24"/>
          <w:lang w:val="ro-RO"/>
        </w:rPr>
        <w:t xml:space="preserve"> Tehnologiile utilizate sunt, de asemenea, disponibile publicului, astfel </w:t>
      </w:r>
      <w:r w:rsidR="009928AB">
        <w:rPr>
          <w:sz w:val="24"/>
          <w:szCs w:val="24"/>
          <w:lang w:val="ro-RO"/>
        </w:rPr>
        <w:t>încât modificările sau extinder</w:t>
      </w:r>
      <w:r w:rsidR="008C4800">
        <w:rPr>
          <w:sz w:val="24"/>
          <w:szCs w:val="24"/>
          <w:lang w:val="ro-RO"/>
        </w:rPr>
        <w:t>ile ulterioare sunt și ele, posibile, fără un efort semnificativ.</w:t>
      </w:r>
      <w:r w:rsidR="007E33A1">
        <w:rPr>
          <w:sz w:val="24"/>
          <w:szCs w:val="24"/>
          <w:lang w:val="ro-RO"/>
        </w:rPr>
        <w:t xml:space="preserve"> </w:t>
      </w:r>
    </w:p>
    <w:p w:rsidR="00127FC5" w:rsidRDefault="007E33A1" w:rsidP="00911FE1">
      <w:pPr>
        <w:ind w:firstLine="720"/>
        <w:rPr>
          <w:sz w:val="24"/>
          <w:szCs w:val="24"/>
          <w:lang w:val="ro-RO"/>
        </w:rPr>
      </w:pPr>
      <w:r>
        <w:rPr>
          <w:sz w:val="24"/>
          <w:szCs w:val="24"/>
          <w:lang w:val="ro-RO"/>
        </w:rPr>
        <w:t>Deoarece utilizabilitatea a fost unul dintre cele mai importante aspecte în dezvoltarea aplicației, am optat pentru utilizarea și interpretarea limnajului natural ca mijloc de interacțiu</w:t>
      </w:r>
      <w:r w:rsidR="0049215A">
        <w:rPr>
          <w:sz w:val="24"/>
          <w:szCs w:val="24"/>
          <w:lang w:val="ro-RO"/>
        </w:rPr>
        <w:t>ne, în defavoarea comenzilor specifice de control de forma butanelor, sliderelor, sau a pictogramelor interactive, tipice pentru astfel de soluții de automatizare. Dat fiind faptul că formarea propozițiilor poate varia semnificativ de la un utilizator la altul, hardcodarea tuturor comenzilor specifice ar fi fost o limitare nedorită a soluției propuse, tocmai din acest motiv am optat pentru utilizarea unei rețele neuronale de clasificare, antrenat specific pe posibile comenzi dedicate interacțiunii cu proiectul, facilitând interpretretarea cu succes a comenzilor similare semantic, dar care diferă sintactic.</w:t>
      </w:r>
    </w:p>
    <w:p w:rsidR="0049215A" w:rsidRDefault="0049215A" w:rsidP="00911FE1">
      <w:pPr>
        <w:ind w:firstLine="720"/>
        <w:rPr>
          <w:sz w:val="24"/>
          <w:szCs w:val="24"/>
          <w:lang w:val="ro-RO"/>
        </w:rPr>
      </w:pPr>
      <w:r>
        <w:rPr>
          <w:sz w:val="24"/>
          <w:szCs w:val="24"/>
          <w:lang w:val="ro-RO"/>
        </w:rPr>
        <w:t xml:space="preserve">Interacțiunea cu echipamentele dedicate (în cazul de față, un bec și un termostat) s-a realizat folosind protocolul de comunicare Z-Wave, </w:t>
      </w:r>
      <w:r w:rsidR="00562C5E">
        <w:rPr>
          <w:sz w:val="24"/>
          <w:szCs w:val="24"/>
          <w:lang w:val="ro-RO"/>
        </w:rPr>
        <w:t xml:space="preserve">acesta asigurând prin natura sa </w:t>
      </w:r>
      <w:r w:rsidR="00AF1F0F">
        <w:rPr>
          <w:sz w:val="24"/>
          <w:szCs w:val="24"/>
          <w:lang w:val="ro-RO"/>
        </w:rPr>
        <w:t>interoperabilitate</w:t>
      </w:r>
      <w:r w:rsidR="00562C5E">
        <w:rPr>
          <w:sz w:val="24"/>
          <w:szCs w:val="24"/>
          <w:lang w:val="ro-RO"/>
        </w:rPr>
        <w:t xml:space="preserve"> între echipamente și unitatea de control</w:t>
      </w:r>
      <w:r w:rsidR="00AF1F0F">
        <w:rPr>
          <w:sz w:val="24"/>
          <w:szCs w:val="24"/>
          <w:lang w:val="ro-RO"/>
        </w:rPr>
        <w:t>, toate de la diferiți producători</w:t>
      </w:r>
      <w:r w:rsidR="004C3080">
        <w:rPr>
          <w:sz w:val="24"/>
          <w:szCs w:val="24"/>
          <w:lang w:val="ro-RO"/>
        </w:rPr>
        <w:t>,chiar și la distanțe mari</w:t>
      </w:r>
      <w:r w:rsidR="00562C5E">
        <w:rPr>
          <w:sz w:val="24"/>
          <w:szCs w:val="24"/>
          <w:lang w:val="ro-RO"/>
        </w:rPr>
        <w:t>. Totodată, se asigură și menținerea rețelei tip plasă creată între nodurile sale, chiar și în cazul în care vreunul devine indisponibil</w:t>
      </w:r>
      <w:r w:rsidR="00AF1F0F">
        <w:rPr>
          <w:sz w:val="24"/>
          <w:szCs w:val="24"/>
          <w:lang w:val="ro-RO"/>
        </w:rPr>
        <w:t>, sau inoperabil,</w:t>
      </w:r>
      <w:r w:rsidR="00562C5E">
        <w:rPr>
          <w:sz w:val="24"/>
          <w:szCs w:val="24"/>
          <w:lang w:val="ro-RO"/>
        </w:rPr>
        <w:t xml:space="preserve"> din diferite motive.</w:t>
      </w:r>
    </w:p>
    <w:p w:rsidR="004C3080" w:rsidRDefault="004C3080" w:rsidP="00320C38">
      <w:pPr>
        <w:ind w:firstLine="720"/>
        <w:rPr>
          <w:sz w:val="24"/>
          <w:szCs w:val="24"/>
          <w:lang w:val="ro-RO"/>
        </w:rPr>
      </w:pPr>
      <w:r>
        <w:rPr>
          <w:sz w:val="24"/>
          <w:szCs w:val="24"/>
          <w:lang w:val="ro-RO"/>
        </w:rPr>
        <w:t>Structura lucrării va include în Capitolul 1 concepte generale și noțiuni necesare înțelegerii diferitelor tehnologii utilizate</w:t>
      </w:r>
      <w:r w:rsidR="00320C38">
        <w:rPr>
          <w:sz w:val="24"/>
          <w:szCs w:val="24"/>
          <w:lang w:val="ro-RO"/>
        </w:rPr>
        <w:t xml:space="preserve"> legate de Internetul Lucrurilor (IoT)</w:t>
      </w:r>
      <w:r>
        <w:rPr>
          <w:sz w:val="24"/>
          <w:szCs w:val="24"/>
          <w:lang w:val="ro-RO"/>
        </w:rPr>
        <w:t>, Capitolul 2 va</w:t>
      </w:r>
      <w:r w:rsidR="00320C38">
        <w:rPr>
          <w:sz w:val="24"/>
          <w:szCs w:val="24"/>
          <w:lang w:val="ro-RO"/>
        </w:rPr>
        <w:t xml:space="preserve"> </w:t>
      </w:r>
      <w:r w:rsidR="00320C38">
        <w:rPr>
          <w:sz w:val="24"/>
          <w:szCs w:val="24"/>
          <w:lang w:val="ro-RO"/>
        </w:rPr>
        <w:lastRenderedPageBreak/>
        <w:t>introduce noțiunile de Inteligență Artificială folosite, fragmentând subcapitolele ast</w:t>
      </w:r>
      <w:r>
        <w:rPr>
          <w:sz w:val="24"/>
          <w:szCs w:val="24"/>
          <w:lang w:val="ro-RO"/>
        </w:rPr>
        <w:t>f</w:t>
      </w:r>
      <w:r w:rsidR="00320C38">
        <w:rPr>
          <w:sz w:val="24"/>
          <w:szCs w:val="24"/>
          <w:lang w:val="ro-RO"/>
        </w:rPr>
        <w:t>e</w:t>
      </w:r>
      <w:r>
        <w:rPr>
          <w:sz w:val="24"/>
          <w:szCs w:val="24"/>
          <w:lang w:val="ro-RO"/>
        </w:rPr>
        <w:t xml:space="preserve">l încât să urmeze </w:t>
      </w:r>
      <w:r w:rsidR="009236BC">
        <w:rPr>
          <w:sz w:val="24"/>
          <w:szCs w:val="24"/>
          <w:lang w:val="ro-RO"/>
        </w:rPr>
        <w:t xml:space="preserve">traseul de transmitere a informațiilor de la input la output, </w:t>
      </w:r>
      <w:r w:rsidR="00320C38">
        <w:rPr>
          <w:sz w:val="24"/>
          <w:szCs w:val="24"/>
          <w:lang w:val="ro-RO"/>
        </w:rPr>
        <w:t>Capitolul 3 va reflecta aplicarea și implementarea noțiunilor și tehnologiilor menționate în capitolele precedente pentru realizarea propriu zisă al proiectului, iar Capitolul 4</w:t>
      </w:r>
      <w:r w:rsidR="009236BC">
        <w:rPr>
          <w:sz w:val="24"/>
          <w:szCs w:val="24"/>
          <w:lang w:val="ro-RO"/>
        </w:rPr>
        <w:t xml:space="preserve"> va analiza limitările curente observate de-a lungul procesului de implementarea, oferind posibile soluții de îmbunătățire.</w:t>
      </w:r>
    </w:p>
    <w:p w:rsidR="00127FC5" w:rsidRPr="00FD0225" w:rsidRDefault="00127FC5" w:rsidP="00BE2946">
      <w:pPr>
        <w:rPr>
          <w:sz w:val="24"/>
          <w:szCs w:val="24"/>
          <w:lang w:val="ro-RO"/>
        </w:rPr>
      </w:pPr>
    </w:p>
    <w:p w:rsidR="00E11D1C" w:rsidRPr="00FD0225" w:rsidRDefault="00E11D1C" w:rsidP="00203B3B">
      <w:pPr>
        <w:rPr>
          <w:b/>
          <w:sz w:val="24"/>
          <w:szCs w:val="24"/>
          <w:lang w:val="ro-RO"/>
        </w:rPr>
      </w:pPr>
    </w:p>
    <w:p w:rsidR="00203B3B" w:rsidRPr="00897538" w:rsidRDefault="00534755" w:rsidP="00362167">
      <w:pPr>
        <w:rPr>
          <w:b/>
          <w:szCs w:val="24"/>
          <w:highlight w:val="yellow"/>
          <w:lang w:val="ro-RO"/>
        </w:rPr>
      </w:pPr>
      <w:r w:rsidRPr="00897538">
        <w:rPr>
          <w:b/>
          <w:szCs w:val="24"/>
          <w:highlight w:val="yellow"/>
          <w:lang w:val="ro-RO"/>
        </w:rPr>
        <w:t>O</w:t>
      </w:r>
      <w:r w:rsidR="00203B3B" w:rsidRPr="00897538">
        <w:rPr>
          <w:b/>
          <w:szCs w:val="24"/>
          <w:highlight w:val="yellow"/>
          <w:lang w:val="ro-RO"/>
        </w:rPr>
        <w:t>bservaţii:</w:t>
      </w:r>
    </w:p>
    <w:p w:rsidR="005B6542" w:rsidRPr="00897538" w:rsidRDefault="009D4D29" w:rsidP="00CD4A9A">
      <w:pPr>
        <w:rPr>
          <w:szCs w:val="24"/>
          <w:highlight w:val="yellow"/>
          <w:lang w:val="ro-RO"/>
        </w:rPr>
      </w:pPr>
      <w:r w:rsidRPr="00897538">
        <w:rPr>
          <w:szCs w:val="24"/>
          <w:highlight w:val="yellow"/>
          <w:lang w:val="ro-RO"/>
        </w:rPr>
        <w:t>Este recomandat să includă şi partea de motivare a alegerii temei, importanţa şi utilitatea acesteia, scurte observaţii asupra abordării/metodologiei alese, structura pe capitole.</w:t>
      </w:r>
      <w:r w:rsidR="005B6542" w:rsidRPr="00897538">
        <w:rPr>
          <w:szCs w:val="24"/>
          <w:highlight w:val="yellow"/>
          <w:lang w:val="ro-RO"/>
        </w:rPr>
        <w:t xml:space="preserve"> Fiind autor unic, studentul se poate exprima pe parcursul întregii lucrări la persoana întâi singular (mi-am propus</w:t>
      </w:r>
      <w:r w:rsidR="00E06F40" w:rsidRPr="00897538">
        <w:rPr>
          <w:szCs w:val="24"/>
          <w:highlight w:val="yellow"/>
          <w:lang w:val="ro-RO"/>
        </w:rPr>
        <w:t>, consider că</w:t>
      </w:r>
      <w:r w:rsidR="005B6542" w:rsidRPr="00897538">
        <w:rPr>
          <w:szCs w:val="24"/>
          <w:highlight w:val="yellow"/>
          <w:lang w:val="ro-RO"/>
        </w:rPr>
        <w:t>)</w:t>
      </w:r>
      <w:r w:rsidR="00E06F40" w:rsidRPr="00897538">
        <w:rPr>
          <w:szCs w:val="24"/>
          <w:highlight w:val="yellow"/>
          <w:lang w:val="ro-RO"/>
        </w:rPr>
        <w:t>; nu e nimic egocentric/arogant şi se practică la nivel internaţional</w:t>
      </w:r>
      <w:r w:rsidR="005B6542" w:rsidRPr="00897538">
        <w:rPr>
          <w:szCs w:val="24"/>
          <w:highlight w:val="yellow"/>
          <w:lang w:val="ro-RO"/>
        </w:rPr>
        <w:t>.</w:t>
      </w:r>
      <w:r w:rsidR="00E06F40" w:rsidRPr="00897538">
        <w:rPr>
          <w:szCs w:val="24"/>
          <w:highlight w:val="yellow"/>
          <w:lang w:val="ro-RO"/>
        </w:rPr>
        <w:t xml:space="preserve"> Totuşi, unele persoane se simt mai confortabil în spatele pluralului</w:t>
      </w:r>
      <w:r w:rsidR="00CD4A9A" w:rsidRPr="00897538">
        <w:rPr>
          <w:szCs w:val="24"/>
          <w:highlight w:val="yellow"/>
          <w:lang w:val="ro-RO"/>
        </w:rPr>
        <w:t xml:space="preserve"> (ne-am propus, considerăm că).</w:t>
      </w:r>
      <w:r w:rsidR="00E06F40" w:rsidRPr="00897538">
        <w:rPr>
          <w:szCs w:val="24"/>
          <w:highlight w:val="yellow"/>
          <w:lang w:val="ro-RO"/>
        </w:rPr>
        <w:t xml:space="preserve"> </w:t>
      </w:r>
    </w:p>
    <w:p w:rsidR="00362167" w:rsidRPr="00897538" w:rsidRDefault="00E06F40" w:rsidP="00CD4A9A">
      <w:pPr>
        <w:rPr>
          <w:szCs w:val="24"/>
          <w:highlight w:val="yellow"/>
          <w:lang w:val="ro-RO"/>
        </w:rPr>
      </w:pPr>
      <w:r w:rsidRPr="00897538">
        <w:rPr>
          <w:i/>
          <w:szCs w:val="24"/>
          <w:highlight w:val="yellow"/>
          <w:lang w:val="ro-RO"/>
        </w:rPr>
        <w:t>Formatare generală (introducere, capitole</w:t>
      </w:r>
      <w:r w:rsidR="00277C3D" w:rsidRPr="00897538">
        <w:rPr>
          <w:i/>
          <w:szCs w:val="24"/>
          <w:highlight w:val="yellow"/>
          <w:lang w:val="ro-RO"/>
        </w:rPr>
        <w:t>, concluzii</w:t>
      </w:r>
      <w:r w:rsidRPr="00897538">
        <w:rPr>
          <w:i/>
          <w:szCs w:val="24"/>
          <w:highlight w:val="yellow"/>
          <w:lang w:val="ro-RO"/>
        </w:rPr>
        <w:t>):</w:t>
      </w:r>
      <w:r w:rsidRPr="00897538">
        <w:rPr>
          <w:szCs w:val="24"/>
          <w:highlight w:val="yellow"/>
          <w:lang w:val="ro-RO"/>
        </w:rPr>
        <w:t xml:space="preserve"> </w:t>
      </w:r>
      <w:r w:rsidR="008F32F8" w:rsidRPr="00897538">
        <w:rPr>
          <w:szCs w:val="24"/>
          <w:highlight w:val="yellow"/>
          <w:lang w:val="ro-RO"/>
        </w:rPr>
        <w:t xml:space="preserve">Spaţiere între rânduri de 1,5; 0 puncte înainte de paragraf şi </w:t>
      </w:r>
      <w:r w:rsidR="00CF20FF" w:rsidRPr="00897538">
        <w:rPr>
          <w:szCs w:val="24"/>
          <w:highlight w:val="yellow"/>
          <w:lang w:val="ro-RO"/>
        </w:rPr>
        <w:t>0</w:t>
      </w:r>
      <w:r w:rsidR="008F32F8" w:rsidRPr="00897538">
        <w:rPr>
          <w:szCs w:val="24"/>
          <w:highlight w:val="yellow"/>
          <w:lang w:val="ro-RO"/>
        </w:rPr>
        <w:t xml:space="preserve"> puncte după paragraf. Primul paragraf</w:t>
      </w:r>
      <w:r w:rsidRPr="00897538">
        <w:rPr>
          <w:szCs w:val="24"/>
          <w:highlight w:val="yellow"/>
          <w:lang w:val="ro-RO"/>
        </w:rPr>
        <w:t xml:space="preserve"> din fiecare capitol/subcapitol</w:t>
      </w:r>
      <w:r w:rsidR="008F32F8" w:rsidRPr="00897538">
        <w:rPr>
          <w:szCs w:val="24"/>
          <w:highlight w:val="yellow"/>
          <w:lang w:val="ro-RO"/>
        </w:rPr>
        <w:t xml:space="preserve"> începe de la margine, fără </w:t>
      </w:r>
      <w:r w:rsidR="009D4D29" w:rsidRPr="00897538">
        <w:rPr>
          <w:szCs w:val="24"/>
          <w:highlight w:val="yellow"/>
          <w:lang w:val="ro-RO"/>
        </w:rPr>
        <w:t>indentare</w:t>
      </w:r>
      <w:r w:rsidR="008F32F8" w:rsidRPr="00897538">
        <w:rPr>
          <w:szCs w:val="24"/>
          <w:highlight w:val="yellow"/>
          <w:lang w:val="ro-RO"/>
        </w:rPr>
        <w:t>. Următoarele paragrafe au o indentare pentru prima linie de 1 cm (fără indentare left/right, fără hanging).</w:t>
      </w:r>
      <w:r w:rsidR="007D4949" w:rsidRPr="00897538">
        <w:rPr>
          <w:szCs w:val="24"/>
          <w:highlight w:val="yellow"/>
          <w:lang w:val="ro-RO"/>
        </w:rPr>
        <w:t xml:space="preserve"> </w:t>
      </w:r>
      <w:r w:rsidR="005A489B" w:rsidRPr="00897538">
        <w:rPr>
          <w:szCs w:val="24"/>
          <w:highlight w:val="yellow"/>
          <w:lang w:val="ro-RO"/>
        </w:rPr>
        <w:t xml:space="preserve">Formatul paginii: A4 (nu letter), margini „Normal”: 2,54 cm sus, jos, stânga, dreapta. </w:t>
      </w:r>
      <w:r w:rsidR="007D4949" w:rsidRPr="00897538">
        <w:rPr>
          <w:szCs w:val="24"/>
          <w:highlight w:val="yellow"/>
          <w:lang w:val="ro-RO"/>
        </w:rPr>
        <w:t>Formatarea textului şi paragrafelor se menţine pe parcursul lucrării.</w:t>
      </w:r>
      <w:r w:rsidR="00430D81" w:rsidRPr="00897538">
        <w:rPr>
          <w:szCs w:val="24"/>
          <w:highlight w:val="yellow"/>
          <w:lang w:val="ro-RO"/>
        </w:rPr>
        <w:t xml:space="preserve"> Obligatoriu, se folosesc diacriticile (ă, â, î, ş, ţ). Convenţii de editare: fără spaţiu(ii) înainte de virgulă (,) două puncte (:), punct şi virgulă (;),</w:t>
      </w:r>
      <w:r w:rsidR="00362167" w:rsidRPr="00897538">
        <w:rPr>
          <w:szCs w:val="24"/>
          <w:highlight w:val="yellow"/>
          <w:lang w:val="ro-RO"/>
        </w:rPr>
        <w:t xml:space="preserve"> </w:t>
      </w:r>
      <w:r w:rsidR="00430D81" w:rsidRPr="00897538">
        <w:rPr>
          <w:szCs w:val="24"/>
          <w:highlight w:val="yellow"/>
          <w:lang w:val="ro-RO"/>
        </w:rPr>
        <w:t>(?),</w:t>
      </w:r>
      <w:r w:rsidR="00362167" w:rsidRPr="00897538">
        <w:rPr>
          <w:szCs w:val="24"/>
          <w:highlight w:val="yellow"/>
          <w:lang w:val="ro-RO"/>
        </w:rPr>
        <w:t xml:space="preserve"> </w:t>
      </w:r>
      <w:r w:rsidR="00430D81" w:rsidRPr="00897538">
        <w:rPr>
          <w:szCs w:val="24"/>
          <w:highlight w:val="yellow"/>
          <w:lang w:val="ro-RO"/>
        </w:rPr>
        <w:t>(!).</w:t>
      </w:r>
    </w:p>
    <w:p w:rsidR="00362167" w:rsidRPr="00897538" w:rsidRDefault="00362167" w:rsidP="00CD4A9A">
      <w:pPr>
        <w:rPr>
          <w:szCs w:val="24"/>
          <w:highlight w:val="yellow"/>
          <w:lang w:val="ro-RO"/>
        </w:rPr>
      </w:pPr>
      <w:r w:rsidRPr="00897538">
        <w:rPr>
          <w:szCs w:val="24"/>
          <w:highlight w:val="yellow"/>
          <w:lang w:val="ro-RO"/>
        </w:rPr>
        <w:t xml:space="preserve">Corect: </w:t>
      </w:r>
      <w:r w:rsidR="00E06F40" w:rsidRPr="00897538">
        <w:rPr>
          <w:szCs w:val="24"/>
          <w:highlight w:val="yellow"/>
          <w:lang w:val="ro-RO"/>
        </w:rPr>
        <w:t>„</w:t>
      </w:r>
      <w:r w:rsidR="002457BF" w:rsidRPr="00897538">
        <w:rPr>
          <w:szCs w:val="24"/>
          <w:highlight w:val="yellow"/>
          <w:lang w:val="ro-RO"/>
        </w:rPr>
        <w:t xml:space="preserve"> </w:t>
      </w:r>
      <w:r w:rsidR="00E06F40" w:rsidRPr="00897538">
        <w:rPr>
          <w:szCs w:val="24"/>
          <w:highlight w:val="yellow"/>
          <w:lang w:val="ro-RO"/>
        </w:rPr>
        <w:t>... analiză tehnică, economică, financiara;”</w:t>
      </w:r>
      <w:r w:rsidRPr="00897538">
        <w:rPr>
          <w:szCs w:val="24"/>
          <w:highlight w:val="yellow"/>
          <w:lang w:val="ro-RO"/>
        </w:rPr>
        <w:t>.</w:t>
      </w:r>
    </w:p>
    <w:p w:rsidR="0071515A" w:rsidRPr="00FD0225" w:rsidRDefault="00362167" w:rsidP="00CD4A9A">
      <w:pPr>
        <w:rPr>
          <w:szCs w:val="24"/>
          <w:lang w:val="ro-RO"/>
        </w:rPr>
      </w:pPr>
      <w:r w:rsidRPr="00897538">
        <w:rPr>
          <w:szCs w:val="24"/>
          <w:highlight w:val="yellow"/>
          <w:lang w:val="ro-RO"/>
        </w:rPr>
        <w:t xml:space="preserve">Incorect: </w:t>
      </w:r>
      <w:r w:rsidR="00E06F40" w:rsidRPr="00897538">
        <w:rPr>
          <w:szCs w:val="24"/>
          <w:highlight w:val="yellow"/>
          <w:lang w:val="ro-RO"/>
        </w:rPr>
        <w:t xml:space="preserve">„ ... analiză tehnică  ,economică </w:t>
      </w:r>
      <w:r w:rsidRPr="00897538">
        <w:rPr>
          <w:szCs w:val="24"/>
          <w:highlight w:val="yellow"/>
          <w:lang w:val="ro-RO"/>
        </w:rPr>
        <w:t xml:space="preserve"> </w:t>
      </w:r>
      <w:r w:rsidR="00E06F40" w:rsidRPr="00897538">
        <w:rPr>
          <w:szCs w:val="24"/>
          <w:highlight w:val="yellow"/>
          <w:lang w:val="ro-RO"/>
        </w:rPr>
        <w:t>,</w:t>
      </w:r>
      <w:r w:rsidRPr="00897538">
        <w:rPr>
          <w:szCs w:val="24"/>
          <w:highlight w:val="yellow"/>
          <w:lang w:val="ro-RO"/>
        </w:rPr>
        <w:t xml:space="preserve">  </w:t>
      </w:r>
      <w:r w:rsidR="00A81E39" w:rsidRPr="00897538">
        <w:rPr>
          <w:szCs w:val="24"/>
          <w:highlight w:val="yellow"/>
          <w:lang w:val="ro-RO"/>
        </w:rPr>
        <w:t>financiara ;”.</w:t>
      </w:r>
    </w:p>
    <w:p w:rsidR="0071515A" w:rsidRPr="00FD0225" w:rsidRDefault="0071515A" w:rsidP="00CD4A9A">
      <w:pPr>
        <w:rPr>
          <w:szCs w:val="24"/>
          <w:lang w:val="ro-RO"/>
        </w:rPr>
        <w:sectPr w:rsidR="0071515A" w:rsidRPr="00FD0225" w:rsidSect="0042789C">
          <w:headerReference w:type="default" r:id="rId10"/>
          <w:footerReference w:type="default" r:id="rId11"/>
          <w:pgSz w:w="11907" w:h="16839" w:code="9"/>
          <w:pgMar w:top="1440" w:right="1440" w:bottom="1440" w:left="1440" w:header="720" w:footer="170" w:gutter="0"/>
          <w:pgNumType w:start="1"/>
          <w:cols w:space="720"/>
          <w:docGrid w:linePitch="360"/>
        </w:sectPr>
      </w:pPr>
    </w:p>
    <w:p w:rsidR="00234E4A" w:rsidRPr="00FD0225" w:rsidRDefault="00897538" w:rsidP="00D3561B">
      <w:pPr>
        <w:pStyle w:val="Heading1"/>
      </w:pPr>
      <w:bookmarkStart w:id="15" w:name="_Toc534226890"/>
      <w:r>
        <w:lastRenderedPageBreak/>
        <w:t>Internetul lucrurilor și automatizare</w:t>
      </w:r>
      <w:bookmarkEnd w:id="15"/>
    </w:p>
    <w:p w:rsidR="009233A8" w:rsidRDefault="009233A8" w:rsidP="00B43891">
      <w:pPr>
        <w:rPr>
          <w:sz w:val="24"/>
          <w:szCs w:val="24"/>
          <w:lang w:val="ro-RO"/>
        </w:rPr>
      </w:pPr>
    </w:p>
    <w:p w:rsidR="009233A8" w:rsidRDefault="009233A8" w:rsidP="00B43891">
      <w:pPr>
        <w:rPr>
          <w:sz w:val="24"/>
          <w:szCs w:val="24"/>
          <w:lang w:val="ro-RO"/>
        </w:rPr>
      </w:pPr>
      <w:r>
        <w:rPr>
          <w:sz w:val="24"/>
          <w:szCs w:val="24"/>
          <w:lang w:val="ro-RO"/>
        </w:rPr>
        <w:t xml:space="preserve">În cadrul acestui capitol, voi aborda principalele concepte și tehnologii </w:t>
      </w:r>
      <w:r w:rsidR="00C65ED5">
        <w:rPr>
          <w:sz w:val="24"/>
          <w:szCs w:val="24"/>
          <w:lang w:val="ro-RO"/>
        </w:rPr>
        <w:t xml:space="preserve">de IoT și </w:t>
      </w:r>
      <w:r>
        <w:rPr>
          <w:sz w:val="24"/>
          <w:szCs w:val="24"/>
          <w:lang w:val="ro-RO"/>
        </w:rPr>
        <w:t>care stau la baza proiectului descris, într-un context generalizat</w:t>
      </w:r>
      <w:r w:rsidR="00B12785">
        <w:rPr>
          <w:sz w:val="24"/>
          <w:szCs w:val="24"/>
          <w:lang w:val="ro-RO"/>
        </w:rPr>
        <w:t xml:space="preserve">. </w:t>
      </w:r>
    </w:p>
    <w:p w:rsidR="00AA7385" w:rsidRDefault="00B12785" w:rsidP="00B12785">
      <w:pPr>
        <w:rPr>
          <w:sz w:val="24"/>
          <w:szCs w:val="24"/>
          <w:lang w:val="ro-RO"/>
        </w:rPr>
      </w:pPr>
      <w:r w:rsidRPr="00B12785">
        <w:rPr>
          <w:sz w:val="24"/>
          <w:szCs w:val="24"/>
          <w:lang w:val="ro-RO"/>
        </w:rPr>
        <w:t>Internet of Things (IoT) și Industrial Internet of Things (IIoT) sunt două noțiuni care au cunoscut un avânt remarcabil în industria IT din ultimii ani. Majoritatea companiilor se orientează spre crearea propriilor soluții din acest domeniu, sau adaptarea unora deja existente la propriile culturi și politici, în scopuri comerciale.</w:t>
      </w:r>
      <w:r>
        <w:rPr>
          <w:sz w:val="24"/>
          <w:szCs w:val="24"/>
          <w:lang w:val="ro-RO"/>
        </w:rPr>
        <w:t xml:space="preserve"> </w:t>
      </w:r>
      <w:r w:rsidRPr="00B12785">
        <w:rPr>
          <w:sz w:val="24"/>
          <w:szCs w:val="24"/>
          <w:lang w:val="ro-RO"/>
        </w:rPr>
        <w:t xml:space="preserve">IoT presupune crearea unor rețele interconectate de dispozitive, servicii și sisteme automate sau automatizabile, accesibile și controlabile prin internet. </w:t>
      </w:r>
      <w:r w:rsidR="001F5BEF">
        <w:rPr>
          <w:sz w:val="24"/>
          <w:szCs w:val="24"/>
          <w:lang w:val="ro-RO"/>
        </w:rPr>
        <w:t>În domeniu industrial, aceasta</w:t>
      </w:r>
      <w:r w:rsidR="003B410D">
        <w:rPr>
          <w:sz w:val="24"/>
          <w:szCs w:val="24"/>
          <w:lang w:val="ro-RO"/>
        </w:rPr>
        <w:t xml:space="preserve"> se transpune în posibilitatea supravegherii, controlului și prezicerii de activităților economice, oferind un timp de reacție mult mai prompt în fața unor situații nou apărute. Aceste beneficii, la rândul lor, se traduc în cheltuieli mai mici și câștiguri mai mari. În domeniul casnic, interconectivitatea dispozitivelor electrice și controlul acestora permite utilizatorului să monitorizeze și să fie notificat în timp util de orice eveniment petrecut la nivelul spațiului automatizat</w:t>
      </w:r>
      <w:r w:rsidR="00B13800">
        <w:rPr>
          <w:sz w:val="24"/>
          <w:szCs w:val="24"/>
          <w:lang w:val="ro-RO"/>
        </w:rPr>
        <w:t>, eficientizând, astfel, costurile de trai un grad de confort sporit</w:t>
      </w:r>
      <w:r w:rsidR="003B410D">
        <w:rPr>
          <w:sz w:val="24"/>
          <w:szCs w:val="24"/>
          <w:lang w:val="ro-RO"/>
        </w:rPr>
        <w:t>. În ambele cazuri de implementare, avantajele IoT-ului sunt clar definite</w:t>
      </w:r>
      <w:r w:rsidR="003B410D">
        <w:rPr>
          <w:sz w:val="24"/>
          <w:szCs w:val="24"/>
        </w:rPr>
        <w:t>:</w:t>
      </w:r>
      <w:r w:rsidR="003B410D">
        <w:rPr>
          <w:sz w:val="24"/>
          <w:szCs w:val="24"/>
          <w:lang w:val="ro-RO"/>
        </w:rPr>
        <w:t xml:space="preserve"> oferă posibilitatea monitorizării și controlării mediului. </w:t>
      </w:r>
    </w:p>
    <w:p w:rsidR="00B12785" w:rsidRDefault="00B12785" w:rsidP="00B12785">
      <w:pPr>
        <w:rPr>
          <w:sz w:val="24"/>
          <w:szCs w:val="24"/>
          <w:lang w:val="ro-RO"/>
        </w:rPr>
      </w:pPr>
      <w:r w:rsidRPr="00B12785">
        <w:rPr>
          <w:sz w:val="24"/>
          <w:szCs w:val="24"/>
          <w:lang w:val="ro-RO"/>
        </w:rPr>
        <w:t>Subramura acestui domeniu cel mai des exploatat de persoanele fizice o constituie automatizarea caselor.</w:t>
      </w:r>
    </w:p>
    <w:p w:rsidR="00C65ED5" w:rsidRDefault="00C65ED5" w:rsidP="00B43891">
      <w:pPr>
        <w:rPr>
          <w:sz w:val="24"/>
          <w:szCs w:val="24"/>
          <w:lang w:val="ro-RO"/>
        </w:rPr>
      </w:pPr>
    </w:p>
    <w:p w:rsidR="00B12785" w:rsidRDefault="00F84FC4" w:rsidP="00F84FC4">
      <w:pPr>
        <w:pStyle w:val="Heading2"/>
        <w:numPr>
          <w:ilvl w:val="1"/>
          <w:numId w:val="13"/>
        </w:numPr>
        <w:spacing w:before="240" w:after="120"/>
        <w:rPr>
          <w:rFonts w:cs="Times New Roman"/>
          <w:lang w:val="ro-RO"/>
        </w:rPr>
      </w:pPr>
      <w:bookmarkStart w:id="16" w:name="_Toc534226891"/>
      <w:r>
        <w:rPr>
          <w:rFonts w:cs="Times New Roman"/>
          <w:lang w:val="ro-RO"/>
        </w:rPr>
        <w:t>Casă inteligentă</w:t>
      </w:r>
      <w:bookmarkEnd w:id="16"/>
    </w:p>
    <w:p w:rsidR="00B13800" w:rsidRPr="00F84FC4" w:rsidRDefault="00B13800" w:rsidP="00F84FC4">
      <w:pPr>
        <w:rPr>
          <w:lang w:val="ro-RO"/>
        </w:rPr>
      </w:pPr>
    </w:p>
    <w:p w:rsidR="00F84FC4" w:rsidRPr="00F84FC4" w:rsidRDefault="007F31F8" w:rsidP="00F84FC4">
      <w:pPr>
        <w:rPr>
          <w:sz w:val="24"/>
          <w:szCs w:val="24"/>
          <w:lang w:val="ro-RO"/>
        </w:rPr>
      </w:pPr>
      <w:r>
        <w:rPr>
          <w:sz w:val="24"/>
          <w:szCs w:val="24"/>
          <w:lang w:val="ro-RO"/>
        </w:rPr>
        <w:t>Noțiunea de casă inteligentă exista deja în anii 1980, când implementarea lor semăna mai mult cu o mașinărie Rude Goldberg</w:t>
      </w:r>
      <w:r w:rsidR="00F974D5">
        <w:rPr>
          <w:sz w:val="24"/>
          <w:szCs w:val="24"/>
          <w:lang w:val="ro-RO"/>
        </w:rPr>
        <w:t>.</w:t>
      </w:r>
      <w:r>
        <w:rPr>
          <w:sz w:val="24"/>
          <w:szCs w:val="24"/>
          <w:lang w:val="ro-RO"/>
        </w:rPr>
        <w:t xml:space="preserve"> </w:t>
      </w:r>
      <w:r w:rsidR="00F84FC4" w:rsidRPr="00F84FC4">
        <w:rPr>
          <w:sz w:val="24"/>
          <w:szCs w:val="24"/>
          <w:lang w:val="ro-RO"/>
        </w:rPr>
        <w:t>Chiar dacă acest concept nu mai reprezintă o noutate în ultimii ani, este totuși unul destul de puțin cunoscut pentru cei mai mulți dintre locuitori și cu atât mai puțin pus în practică.</w:t>
      </w:r>
      <w:r w:rsidR="00BA1575">
        <w:rPr>
          <w:sz w:val="24"/>
          <w:szCs w:val="24"/>
          <w:lang w:val="ro-RO"/>
        </w:rPr>
        <w:t xml:space="preserve"> Principalele argumente împotriva implementării unor astfel de soluții o reprezintă cele de natură financiară, în contextul în care realizarea acestor sisteme implică achiziționarea unui număr semnificativ de echipamente specializate, precum și viabilitatea soluțiilor care, până nu demult, întâmpinau dificultăți în funcționalitate, accesibilitate și securitate.</w:t>
      </w:r>
      <w:r w:rsidR="002C4FFE">
        <w:rPr>
          <w:sz w:val="24"/>
          <w:szCs w:val="24"/>
          <w:lang w:val="ro-RO"/>
        </w:rPr>
        <w:t xml:space="preserve"> În ultimii ani, însă, odată cu focalizarea atenției producătorilor pe această arie și creșterea concurenței pe piață, prețurile de achiziționarea componentelor au scăzut la un nivel acceptabil, iar utilizabilitatea lor a crescut semnificativ, aceste schimbări explicând creșterea atenției acordate de consumatori, pentru astfel de produse.</w:t>
      </w:r>
    </w:p>
    <w:p w:rsidR="00F84FC4" w:rsidRPr="00F84FC4" w:rsidRDefault="00F84FC4" w:rsidP="00F84FC4">
      <w:pPr>
        <w:rPr>
          <w:sz w:val="24"/>
          <w:szCs w:val="24"/>
          <w:lang w:val="ro-RO"/>
        </w:rPr>
      </w:pPr>
      <w:r w:rsidRPr="00F84FC4">
        <w:rPr>
          <w:sz w:val="24"/>
          <w:szCs w:val="24"/>
          <w:lang w:val="ro-RO"/>
        </w:rPr>
        <w:lastRenderedPageBreak/>
        <w:t>Realizarea unui astfel de proiect înseamnă echiparea locuinței cu diferiți senzori, monitorizarea acestora și controlarea unor aparate fie manual, fie printr-un sistem automatizat, astfel încât condițiile monitorizate să se încadreze permanent în parametrii prestabiliți, sau pentru a iniția unele rutine dorite.</w:t>
      </w:r>
    </w:p>
    <w:p w:rsidR="00F84FC4" w:rsidRPr="00F84FC4" w:rsidRDefault="00F84FC4" w:rsidP="00F84FC4">
      <w:pPr>
        <w:rPr>
          <w:sz w:val="24"/>
          <w:szCs w:val="24"/>
          <w:lang w:val="ro-RO"/>
        </w:rPr>
      </w:pPr>
      <w:r w:rsidRPr="00F84FC4">
        <w:rPr>
          <w:sz w:val="24"/>
          <w:szCs w:val="24"/>
          <w:lang w:val="ro-RO"/>
        </w:rPr>
        <w:t>Cele mai des automatizate aspecte se referă la: temperat</w:t>
      </w:r>
      <w:r w:rsidR="007F31F8">
        <w:rPr>
          <w:sz w:val="24"/>
          <w:szCs w:val="24"/>
          <w:lang w:val="ro-RO"/>
        </w:rPr>
        <w:t>ură, luminozitate, supraveghere</w:t>
      </w:r>
      <w:r w:rsidRPr="00F84FC4">
        <w:rPr>
          <w:sz w:val="24"/>
          <w:szCs w:val="24"/>
          <w:lang w:val="ro-RO"/>
        </w:rPr>
        <w:t xml:space="preserve"> și acționarea unor aparate electrice pentru controlarea ușilor, sistemelor audio – video, aparatelor casnice, etc.</w:t>
      </w:r>
    </w:p>
    <w:p w:rsidR="00F84FC4" w:rsidRDefault="00F84FC4" w:rsidP="00F84FC4">
      <w:pPr>
        <w:rPr>
          <w:sz w:val="24"/>
          <w:szCs w:val="24"/>
          <w:lang w:val="ro-RO"/>
        </w:rPr>
      </w:pPr>
      <w:r w:rsidRPr="00F84FC4">
        <w:rPr>
          <w:sz w:val="24"/>
          <w:szCs w:val="24"/>
          <w:lang w:val="ro-RO"/>
        </w:rPr>
        <w:t xml:space="preserve">Cea mai des întâlnită soluție o reprezintă montarea unor senzori și / sau relee pentru controlarea echipamentelor electrice și conectarea acestora la o rețea  pentru a putea fi monitorizate și accesate de către un sistem central (de obicei, un computer). Pentru realizarea unor astfel de rețele există diferite soluții la ora actuală, fiecare având avantaje și dezavantaje. </w:t>
      </w:r>
      <w:r w:rsidR="00F974D5">
        <w:rPr>
          <w:sz w:val="24"/>
          <w:szCs w:val="24"/>
          <w:lang w:val="ro-RO"/>
        </w:rPr>
        <w:t>Interconectarea echipamentelor se poate realiza prin mai multe tehnologii</w:t>
      </w:r>
      <w:r w:rsidRPr="00F84FC4">
        <w:rPr>
          <w:sz w:val="24"/>
          <w:szCs w:val="24"/>
          <w:lang w:val="ro-RO"/>
        </w:rPr>
        <w:t>: conectivitatea prin cablu, infraroșu, bluetooth, GSM, rețea wireless simplă, sau prin protocoale radio dedicate: NFC, Zigbee, LoRa,  Z-Wave.</w:t>
      </w:r>
    </w:p>
    <w:p w:rsidR="00F84FC4" w:rsidRDefault="00F84FC4" w:rsidP="00F84FC4">
      <w:pPr>
        <w:rPr>
          <w:sz w:val="24"/>
          <w:szCs w:val="24"/>
          <w:lang w:val="ro-RO"/>
        </w:rPr>
      </w:pPr>
    </w:p>
    <w:p w:rsidR="0005723B" w:rsidRDefault="00F84FC4" w:rsidP="00F84FC4">
      <w:pPr>
        <w:pStyle w:val="Heading2"/>
        <w:numPr>
          <w:ilvl w:val="1"/>
          <w:numId w:val="13"/>
        </w:numPr>
        <w:spacing w:before="240" w:after="120"/>
        <w:rPr>
          <w:rFonts w:cs="Times New Roman"/>
          <w:lang w:val="ro-RO"/>
        </w:rPr>
      </w:pPr>
      <w:bookmarkStart w:id="17" w:name="_Toc534226892"/>
      <w:r>
        <w:rPr>
          <w:rFonts w:cs="Times New Roman"/>
          <w:lang w:val="ro-RO"/>
        </w:rPr>
        <w:t>Protocolul Z-Wave</w:t>
      </w:r>
      <w:bookmarkEnd w:id="17"/>
    </w:p>
    <w:p w:rsidR="00D3561B" w:rsidRDefault="00D3561B" w:rsidP="00D3561B">
      <w:pPr>
        <w:rPr>
          <w:sz w:val="24"/>
          <w:szCs w:val="24"/>
          <w:lang w:val="ro-RO"/>
        </w:rPr>
      </w:pPr>
      <w:r w:rsidRPr="00D3561B">
        <w:rPr>
          <w:sz w:val="24"/>
          <w:szCs w:val="24"/>
          <w:lang w:val="ro-RO"/>
        </w:rPr>
        <w:t>Reprezintă una dintre cele mai avantajoase protocoale de comunicare dedicată IoT-ului în general, dar axat mai ales pe echipamente pentru automatizare de case.</w:t>
      </w:r>
    </w:p>
    <w:p w:rsidR="0092520A" w:rsidRPr="00D3561B" w:rsidRDefault="0092520A" w:rsidP="00D3561B">
      <w:pPr>
        <w:rPr>
          <w:sz w:val="24"/>
          <w:szCs w:val="24"/>
          <w:lang w:val="ro-RO"/>
        </w:rPr>
      </w:pPr>
      <w:r>
        <w:rPr>
          <w:sz w:val="24"/>
          <w:szCs w:val="24"/>
          <w:lang w:val="ro-RO"/>
        </w:rPr>
        <w:t xml:space="preserve">Introdus în anul 2001 de către firma daneză Zensys, acesta era destinat utilizării în sisteme de auntomatizări de case, utilizând o bandă de frecvență încă nelicențiată, încadrându-se între 800 - 900 </w:t>
      </w:r>
      <w:r w:rsidR="00F22305">
        <w:rPr>
          <w:sz w:val="24"/>
          <w:szCs w:val="24"/>
          <w:lang w:val="ro-RO"/>
        </w:rPr>
        <w:t>MHz.</w:t>
      </w:r>
    </w:p>
    <w:p w:rsidR="00D3561B" w:rsidRPr="00D3561B" w:rsidRDefault="00D3561B" w:rsidP="00D3561B">
      <w:pPr>
        <w:rPr>
          <w:sz w:val="24"/>
          <w:szCs w:val="24"/>
          <w:lang w:val="ro-RO"/>
        </w:rPr>
      </w:pPr>
      <w:r w:rsidRPr="00D3561B">
        <w:rPr>
          <w:sz w:val="24"/>
          <w:szCs w:val="24"/>
          <w:lang w:val="ro-RO"/>
        </w:rPr>
        <w:t xml:space="preserve">Spre deosebire de comunicarea tip wireless clasică, în care două componente trebuie să fie în aceași arie de acoperire pentru realizarea unei comunicări, </w:t>
      </w:r>
      <w:r w:rsidR="005C19C7">
        <w:rPr>
          <w:sz w:val="24"/>
          <w:szCs w:val="24"/>
          <w:lang w:val="ro-RO"/>
        </w:rPr>
        <w:t xml:space="preserve">Z-Wave </w:t>
      </w:r>
      <w:r w:rsidRPr="00D3561B">
        <w:rPr>
          <w:sz w:val="24"/>
          <w:szCs w:val="24"/>
          <w:lang w:val="ro-RO"/>
        </w:rPr>
        <w:t>crează o rețea de tip plasă între toate echipamentele compatibile, în scopul extinderii ariei de acoperire și oferă posibilitatea transmiterii informației printre toate componentele conectate, până ce aceasta ajunge la destinație (information bouncing).</w:t>
      </w:r>
      <w:r w:rsidR="008C2120">
        <w:rPr>
          <w:sz w:val="24"/>
          <w:szCs w:val="24"/>
          <w:lang w:val="ro-RO"/>
        </w:rPr>
        <w:t xml:space="preserve"> Totadă, are capacitatea de a monitoriza buna funcționalitate a componentelor din rețea și în cazul unei defecțiuni, își poate reconfigura structura rețelei pentru a genera noi trasee de comunicare.</w:t>
      </w:r>
      <w:bookmarkStart w:id="18" w:name="_GoBack"/>
      <w:bookmarkEnd w:id="18"/>
    </w:p>
    <w:p w:rsidR="00D3561B" w:rsidRPr="00D3561B" w:rsidRDefault="00D3561B" w:rsidP="00D3561B">
      <w:pPr>
        <w:rPr>
          <w:sz w:val="24"/>
          <w:szCs w:val="24"/>
          <w:lang w:val="ro-RO"/>
        </w:rPr>
      </w:pPr>
    </w:p>
    <w:p w:rsidR="00D3561B" w:rsidRPr="00D3561B" w:rsidRDefault="00D3561B" w:rsidP="00D3561B">
      <w:pPr>
        <w:rPr>
          <w:lang w:val="ro-RO"/>
        </w:rPr>
      </w:pPr>
    </w:p>
    <w:p w:rsidR="00D3561B" w:rsidRDefault="00CF471F" w:rsidP="00D3561B">
      <w:pPr>
        <w:pStyle w:val="Heading2"/>
        <w:numPr>
          <w:ilvl w:val="1"/>
          <w:numId w:val="13"/>
        </w:numPr>
        <w:rPr>
          <w:lang w:val="ro-RO"/>
        </w:rPr>
      </w:pPr>
      <w:r>
        <w:rPr>
          <w:lang w:val="ro-RO"/>
        </w:rPr>
        <w:t>Node-RED</w:t>
      </w:r>
    </w:p>
    <w:p w:rsidR="0023695B" w:rsidRDefault="0023695B" w:rsidP="0023695B">
      <w:pPr>
        <w:rPr>
          <w:lang w:val="ro-RO"/>
        </w:rPr>
      </w:pPr>
    </w:p>
    <w:p w:rsidR="0023695B" w:rsidRDefault="0023695B" w:rsidP="0023695B">
      <w:pPr>
        <w:rPr>
          <w:lang w:val="ro-RO"/>
        </w:rPr>
      </w:pPr>
    </w:p>
    <w:p w:rsidR="0023695B" w:rsidRPr="0023695B" w:rsidRDefault="0023695B" w:rsidP="0023695B">
      <w:pPr>
        <w:pStyle w:val="Heading2"/>
        <w:numPr>
          <w:ilvl w:val="1"/>
          <w:numId w:val="13"/>
        </w:numPr>
        <w:rPr>
          <w:lang w:val="ro-RO"/>
        </w:rPr>
      </w:pPr>
      <w:r>
        <w:rPr>
          <w:lang w:val="ro-RO"/>
        </w:rPr>
        <w:lastRenderedPageBreak/>
        <w:t>Protocolul MQTT</w:t>
      </w:r>
    </w:p>
    <w:p w:rsidR="00F84FC4" w:rsidRDefault="00F84FC4" w:rsidP="00F84FC4">
      <w:pPr>
        <w:rPr>
          <w:highlight w:val="yellow"/>
          <w:lang w:val="ro-RO"/>
        </w:rPr>
      </w:pPr>
    </w:p>
    <w:p w:rsidR="0088420D" w:rsidRPr="0088420D" w:rsidRDefault="00623BFE" w:rsidP="00D3561B">
      <w:pPr>
        <w:pStyle w:val="Heading1"/>
        <w:rPr>
          <w:sz w:val="24"/>
        </w:rPr>
      </w:pPr>
      <w:r w:rsidRPr="00FD0225">
        <w:br w:type="page"/>
      </w:r>
      <w:bookmarkStart w:id="19" w:name="_Toc534226894"/>
      <w:r w:rsidR="0088420D">
        <w:lastRenderedPageBreak/>
        <w:t>Inteligență Artificială</w:t>
      </w:r>
      <w:bookmarkEnd w:id="19"/>
    </w:p>
    <w:p w:rsidR="00BD622E" w:rsidRDefault="0088420D" w:rsidP="00C6654D">
      <w:r w:rsidRPr="00FD0225">
        <w:t xml:space="preserve"> </w:t>
      </w:r>
      <w:bookmarkStart w:id="20" w:name="_Toc534226895"/>
      <w:r w:rsidR="00BD622E" w:rsidRPr="00FD0225">
        <w:t>(rând liber, 12pt, spaţiere 1,5, fără spaţii înainte şi după paragraf)</w:t>
      </w:r>
      <w:bookmarkEnd w:id="20"/>
    </w:p>
    <w:p w:rsidR="00AA7385" w:rsidRPr="00FD0225" w:rsidRDefault="00AA7385" w:rsidP="00BD622E">
      <w:pPr>
        <w:spacing w:after="120"/>
        <w:rPr>
          <w:sz w:val="24"/>
          <w:szCs w:val="24"/>
          <w:lang w:val="ro-RO"/>
        </w:rPr>
      </w:pPr>
    </w:p>
    <w:p w:rsidR="00D3561B" w:rsidRDefault="003E0E53" w:rsidP="00D3561B">
      <w:pPr>
        <w:pStyle w:val="Heading2"/>
        <w:numPr>
          <w:ilvl w:val="1"/>
          <w:numId w:val="13"/>
        </w:numPr>
      </w:pPr>
      <w:bookmarkStart w:id="21" w:name="_Toc534226896"/>
      <w:r>
        <w:t>I.A. pentru clasificare</w:t>
      </w:r>
      <w:bookmarkEnd w:id="21"/>
    </w:p>
    <w:p w:rsidR="00D3561B" w:rsidRPr="00D3561B" w:rsidRDefault="00D3561B" w:rsidP="00D3561B"/>
    <w:p w:rsidR="00BD622E" w:rsidRPr="00D3561B" w:rsidRDefault="003E0E53" w:rsidP="00D3561B">
      <w:pPr>
        <w:pStyle w:val="Heading2"/>
        <w:numPr>
          <w:ilvl w:val="1"/>
          <w:numId w:val="13"/>
        </w:numPr>
      </w:pPr>
      <w:bookmarkStart w:id="22" w:name="_Toc534226897"/>
      <w:r w:rsidRPr="00D3561B">
        <w:rPr>
          <w:rFonts w:cs="Times New Roman"/>
          <w:lang w:val="ro-RO"/>
        </w:rPr>
        <w:t>Procesarea limbajului natural</w:t>
      </w:r>
      <w:bookmarkEnd w:id="22"/>
    </w:p>
    <w:p w:rsidR="003E0E53" w:rsidRPr="003E0E53" w:rsidRDefault="003E0E53" w:rsidP="003E0E53">
      <w:pPr>
        <w:rPr>
          <w:lang w:val="ro-RO"/>
        </w:rPr>
      </w:pPr>
    </w:p>
    <w:p w:rsidR="00B435D2" w:rsidRPr="00FD0225" w:rsidRDefault="00B435D2" w:rsidP="00B435D2">
      <w:pPr>
        <w:pStyle w:val="Heading2"/>
        <w:spacing w:before="240" w:after="120"/>
        <w:rPr>
          <w:rFonts w:cs="Times New Roman"/>
          <w:lang w:val="ro-RO"/>
        </w:rPr>
      </w:pPr>
      <w:bookmarkStart w:id="23" w:name="_Toc534226898"/>
      <w:r w:rsidRPr="00FD0225">
        <w:rPr>
          <w:rFonts w:cs="Times New Roman"/>
          <w:lang w:val="ro-RO"/>
        </w:rPr>
        <w:t xml:space="preserve">2.3 </w:t>
      </w:r>
      <w:r w:rsidR="003E0E53">
        <w:rPr>
          <w:rFonts w:cs="Times New Roman"/>
          <w:lang w:val="ro-RO"/>
        </w:rPr>
        <w:t>Inteligență artificială în automatizare de case folosind NLP</w:t>
      </w:r>
      <w:bookmarkEnd w:id="23"/>
    </w:p>
    <w:p w:rsidR="001875A9" w:rsidRDefault="001875A9" w:rsidP="001875A9">
      <w:pPr>
        <w:rPr>
          <w:sz w:val="24"/>
          <w:szCs w:val="24"/>
          <w:lang w:val="ro-RO"/>
        </w:rPr>
      </w:pPr>
    </w:p>
    <w:p w:rsidR="009A3ECD" w:rsidRDefault="0088420D" w:rsidP="00D3561B">
      <w:pPr>
        <w:pStyle w:val="Heading1"/>
      </w:pPr>
      <w:bookmarkStart w:id="24" w:name="_Toc534226899"/>
      <w:r>
        <w:t>A.L.I.C.E. (Automation of locally integrated control equipment)</w:t>
      </w:r>
      <w:bookmarkEnd w:id="24"/>
    </w:p>
    <w:p w:rsidR="00B753A0" w:rsidRDefault="00B753A0" w:rsidP="00B753A0">
      <w:pPr>
        <w:rPr>
          <w:lang w:val="ro-RO"/>
        </w:rPr>
      </w:pPr>
    </w:p>
    <w:p w:rsidR="00B753A0" w:rsidRDefault="00B753A0" w:rsidP="00B753A0">
      <w:pPr>
        <w:pStyle w:val="Heading2"/>
        <w:numPr>
          <w:ilvl w:val="1"/>
          <w:numId w:val="13"/>
        </w:numPr>
        <w:rPr>
          <w:lang w:val="ro-RO"/>
        </w:rPr>
      </w:pPr>
      <w:bookmarkStart w:id="25" w:name="_Toc534226900"/>
      <w:r>
        <w:rPr>
          <w:lang w:val="ro-RO"/>
        </w:rPr>
        <w:t>Arhitectura componentelor hardware</w:t>
      </w:r>
      <w:bookmarkEnd w:id="25"/>
    </w:p>
    <w:p w:rsidR="00B753A0" w:rsidRPr="00B753A0" w:rsidRDefault="00B753A0" w:rsidP="00B753A0">
      <w:pPr>
        <w:rPr>
          <w:lang w:val="ro-RO"/>
        </w:rPr>
      </w:pPr>
    </w:p>
    <w:p w:rsidR="00B753A0" w:rsidRDefault="00B753A0" w:rsidP="00B753A0">
      <w:pPr>
        <w:pStyle w:val="Heading2"/>
        <w:numPr>
          <w:ilvl w:val="1"/>
          <w:numId w:val="13"/>
        </w:numPr>
        <w:rPr>
          <w:lang w:val="ro-RO"/>
        </w:rPr>
      </w:pPr>
      <w:bookmarkStart w:id="26" w:name="_Toc534226901"/>
      <w:r>
        <w:rPr>
          <w:lang w:val="ro-RO"/>
        </w:rPr>
        <w:t>Arhitectura componentelor software</w:t>
      </w:r>
      <w:bookmarkEnd w:id="26"/>
    </w:p>
    <w:p w:rsidR="000F7F5B" w:rsidRDefault="000F7F5B" w:rsidP="000F7F5B">
      <w:pPr>
        <w:rPr>
          <w:lang w:val="ro-RO"/>
        </w:rPr>
      </w:pPr>
    </w:p>
    <w:p w:rsidR="000F7F5B" w:rsidRPr="000F7F5B" w:rsidRDefault="000F7F5B" w:rsidP="000F7F5B">
      <w:pPr>
        <w:pStyle w:val="Heading2"/>
        <w:numPr>
          <w:ilvl w:val="1"/>
          <w:numId w:val="13"/>
        </w:numPr>
        <w:rPr>
          <w:lang w:val="ro-RO"/>
        </w:rPr>
      </w:pPr>
      <w:r>
        <w:rPr>
          <w:lang w:val="ro-RO"/>
        </w:rPr>
        <w:t>Interfața</w:t>
      </w:r>
    </w:p>
    <w:p w:rsidR="009A3ECD" w:rsidRPr="009A3ECD" w:rsidRDefault="009A3ECD" w:rsidP="009A3ECD">
      <w:pPr>
        <w:rPr>
          <w:lang w:val="ro-RO"/>
        </w:rPr>
      </w:pPr>
    </w:p>
    <w:p w:rsidR="001875A9" w:rsidRPr="00FD0225" w:rsidRDefault="001875A9" w:rsidP="00D3561B">
      <w:pPr>
        <w:pStyle w:val="Heading1"/>
      </w:pPr>
      <w:bookmarkStart w:id="27" w:name="_Toc534226902"/>
      <w:r>
        <w:t>Limitări și posibile îmbunătățiri viitoare</w:t>
      </w:r>
      <w:bookmarkEnd w:id="27"/>
    </w:p>
    <w:p w:rsidR="00CC65A5" w:rsidRPr="00FD0225" w:rsidRDefault="00CC65A5" w:rsidP="00D16F17">
      <w:pPr>
        <w:pStyle w:val="ListParagraph"/>
        <w:ind w:left="0"/>
        <w:rPr>
          <w:sz w:val="24"/>
          <w:szCs w:val="24"/>
          <w:lang w:val="ro-RO"/>
        </w:rPr>
      </w:pPr>
    </w:p>
    <w:p w:rsidR="003E0E53" w:rsidRPr="009233A8" w:rsidRDefault="003E0E53" w:rsidP="003E0E53">
      <w:pPr>
        <w:rPr>
          <w:sz w:val="24"/>
          <w:szCs w:val="24"/>
          <w:lang w:val="ro-RO"/>
        </w:rPr>
      </w:pPr>
      <w:r w:rsidRPr="009233A8">
        <w:rPr>
          <w:sz w:val="24"/>
          <w:szCs w:val="24"/>
          <w:highlight w:val="yellow"/>
          <w:lang w:val="ro-RO"/>
        </w:rPr>
        <w:t xml:space="preserve">Se recomandă ca titlurile capitolelor și subcapitolelor să aibă o dimensiune de până la 100 de caractere, incluzând spațiile. De asemenea, înaintea oricărei subdiviziuni a capitolului, este recomandată o prezentare sintetică (3-5 rânduri) a conţinutului capitolului şi/sau a obiectivelor urmărite. De exemplu: „În cadrul acestui capitol, mi-am propus să prezint principalele concepte teoretice legate de credit. Consultând literatura de specialitate, am sintetizat abordările reprezentative ...”. Fiecare capitol trebuie sa înceapă pe pagină nouă. </w:t>
      </w:r>
      <w:r w:rsidRPr="009233A8">
        <w:rPr>
          <w:i/>
          <w:sz w:val="24"/>
          <w:szCs w:val="24"/>
          <w:highlight w:val="yellow"/>
          <w:lang w:val="ro-RO"/>
        </w:rPr>
        <w:t>Formatare „Titlu capitol”</w:t>
      </w:r>
      <w:r w:rsidRPr="009233A8">
        <w:rPr>
          <w:sz w:val="24"/>
          <w:szCs w:val="24"/>
          <w:highlight w:val="yellow"/>
          <w:lang w:val="ro-RO"/>
        </w:rPr>
        <w:t>: mărimea fontului 14p, bold, aliniere stânga, indentare „hanging” de 1 cm, aceeaşi spaţiere de 1,5, fără spaţii înainte şi după paragraful titlului (vezi în document).</w:t>
      </w:r>
      <w:r w:rsidRPr="009233A8">
        <w:rPr>
          <w:sz w:val="24"/>
          <w:szCs w:val="24"/>
          <w:lang w:val="ro-RO"/>
        </w:rPr>
        <w:t xml:space="preserve">  </w:t>
      </w:r>
    </w:p>
    <w:p w:rsidR="003E0E53" w:rsidRDefault="003E0E53" w:rsidP="003E0E53">
      <w:pPr>
        <w:rPr>
          <w:sz w:val="24"/>
          <w:szCs w:val="24"/>
          <w:highlight w:val="yellow"/>
          <w:lang w:val="ro-RO"/>
        </w:rPr>
      </w:pPr>
    </w:p>
    <w:p w:rsidR="003E0E53" w:rsidRPr="00C65ED5" w:rsidRDefault="003E0E53" w:rsidP="003E0E53">
      <w:pPr>
        <w:rPr>
          <w:sz w:val="24"/>
          <w:szCs w:val="24"/>
          <w:highlight w:val="yellow"/>
          <w:lang w:val="ro-RO"/>
        </w:rPr>
      </w:pPr>
      <w:r w:rsidRPr="00C65ED5">
        <w:rPr>
          <w:sz w:val="24"/>
          <w:szCs w:val="24"/>
          <w:highlight w:val="yellow"/>
          <w:lang w:val="ro-RO"/>
        </w:rPr>
        <w:t xml:space="preserve">De regulă, primul capitol este unul cu caracter teoretic. În cadrul acestuia se introduc conceptele generale şi particulare în jurul cărora gravitează tema lucrării. </w:t>
      </w:r>
    </w:p>
    <w:p w:rsidR="003E0E53" w:rsidRPr="00C65ED5" w:rsidRDefault="003E0E53" w:rsidP="003E0E53">
      <w:pPr>
        <w:ind w:firstLine="567"/>
        <w:rPr>
          <w:sz w:val="24"/>
          <w:szCs w:val="24"/>
          <w:highlight w:val="yellow"/>
          <w:lang w:val="ro-RO"/>
        </w:rPr>
      </w:pPr>
    </w:p>
    <w:p w:rsidR="003E0E53" w:rsidRPr="00C65ED5" w:rsidRDefault="003E0E53" w:rsidP="003E0E53">
      <w:pPr>
        <w:ind w:firstLine="567"/>
        <w:rPr>
          <w:sz w:val="24"/>
          <w:szCs w:val="24"/>
          <w:highlight w:val="yellow"/>
          <w:lang w:val="ro-RO"/>
        </w:rPr>
      </w:pPr>
      <w:r w:rsidRPr="00C65ED5">
        <w:rPr>
          <w:i/>
          <w:sz w:val="24"/>
          <w:szCs w:val="24"/>
          <w:highlight w:val="yellow"/>
          <w:lang w:val="ro-RO"/>
        </w:rPr>
        <w:lastRenderedPageBreak/>
        <w:t>Formatare „x.y Titlu subcapitol”</w:t>
      </w:r>
      <w:r w:rsidRPr="00C65ED5">
        <w:rPr>
          <w:sz w:val="24"/>
          <w:szCs w:val="24"/>
          <w:highlight w:val="yellow"/>
          <w:lang w:val="ro-RO"/>
        </w:rPr>
        <w:t>: mărimea fontului 13p, bold, aliniere stânga, indentare „hanging” de 1 cm, aceeaşi spaţiere de 1,5 dar un spaţiu de 12p înainte şi 6p după paragraful titlului (vezi în document).</w:t>
      </w:r>
    </w:p>
    <w:p w:rsidR="003E0E53" w:rsidRPr="00C65ED5" w:rsidRDefault="003E0E53" w:rsidP="003E0E53">
      <w:pPr>
        <w:pStyle w:val="Heading3"/>
        <w:spacing w:before="240" w:after="120"/>
        <w:jc w:val="center"/>
        <w:rPr>
          <w:rFonts w:ascii="Times New Roman" w:hAnsi="Times New Roman" w:cs="Times New Roman"/>
          <w:b w:val="0"/>
          <w:i/>
          <w:color w:val="auto"/>
          <w:sz w:val="24"/>
          <w:szCs w:val="24"/>
          <w:highlight w:val="yellow"/>
          <w:lang w:val="ro-RO"/>
        </w:rPr>
      </w:pPr>
      <w:bookmarkStart w:id="28" w:name="_Toc512252952"/>
      <w:bookmarkStart w:id="29" w:name="_Toc512258363"/>
      <w:bookmarkStart w:id="30" w:name="_Toc512258417"/>
      <w:bookmarkStart w:id="31" w:name="_Toc512258559"/>
      <w:bookmarkStart w:id="32" w:name="_Toc534226903"/>
      <w:r w:rsidRPr="00C65ED5">
        <w:rPr>
          <w:rFonts w:ascii="Times New Roman" w:hAnsi="Times New Roman" w:cs="Times New Roman"/>
          <w:b w:val="0"/>
          <w:i/>
          <w:color w:val="auto"/>
          <w:sz w:val="24"/>
          <w:szCs w:val="24"/>
          <w:highlight w:val="yellow"/>
          <w:lang w:val="ro-RO"/>
        </w:rPr>
        <w:t>1.1.1 Titlu subcapitol</w:t>
      </w:r>
      <w:bookmarkEnd w:id="28"/>
      <w:bookmarkEnd w:id="29"/>
      <w:bookmarkEnd w:id="30"/>
      <w:bookmarkEnd w:id="31"/>
      <w:bookmarkEnd w:id="32"/>
    </w:p>
    <w:p w:rsidR="003E0E53" w:rsidRPr="00C65ED5" w:rsidRDefault="003E0E53" w:rsidP="003E0E53">
      <w:pPr>
        <w:rPr>
          <w:sz w:val="24"/>
          <w:szCs w:val="24"/>
          <w:highlight w:val="yellow"/>
          <w:lang w:val="ro-RO"/>
        </w:rPr>
      </w:pPr>
      <w:r w:rsidRPr="00C65ED5">
        <w:rPr>
          <w:sz w:val="24"/>
          <w:szCs w:val="24"/>
          <w:highlight w:val="yellow"/>
          <w:lang w:val="ro-RO"/>
        </w:rPr>
        <w:t>Atunci când este cazul, introduceţi subdiviziuni de tip x.y.z. Recomandarea este ca astfel de delimitări ale textului să nu fie excesive. Există tendinţa ca simple enumerări (de exemplu: credite imobiliare, nevoi personale, linii de credit, scrisoare de garanţie bancară) să fie transformate în subdiviziuni care conţin 2-3 fraze, nefiind justificate. Atenţie la menţinerea unui relativ echilibru între volumul subdiviziunilor. Trebuie evitate situaţiile în care un capitol (subcapitol) conţine 25 (15) pagini şi altul 3 pagini (3 rânduri).</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„x.y.z Titlu subcapitol”</w:t>
      </w:r>
      <w:r w:rsidRPr="00C65ED5">
        <w:rPr>
          <w:sz w:val="24"/>
          <w:szCs w:val="24"/>
          <w:highlight w:val="yellow"/>
          <w:lang w:val="ro-RO"/>
        </w:rPr>
        <w:t>: mărimea fontului 12p, italic, centrat pe pagină, indentare „hanging” de 1 cm, aceeaşi spaţiere de 1,5 dar un spaţiu de 12p înainte şi 6p după paragraful titlului (vezi în document).</w:t>
      </w:r>
    </w:p>
    <w:p w:rsidR="003E0E53" w:rsidRPr="00C65ED5" w:rsidRDefault="003E0E53" w:rsidP="003E0E53">
      <w:pPr>
        <w:pStyle w:val="Heading3"/>
        <w:spacing w:before="240" w:after="120"/>
        <w:jc w:val="center"/>
        <w:rPr>
          <w:rFonts w:ascii="Times New Roman" w:hAnsi="Times New Roman" w:cs="Times New Roman"/>
          <w:b w:val="0"/>
          <w:i/>
          <w:color w:val="auto"/>
          <w:sz w:val="24"/>
          <w:szCs w:val="24"/>
          <w:highlight w:val="yellow"/>
          <w:lang w:val="ro-RO"/>
        </w:rPr>
      </w:pPr>
      <w:bookmarkStart w:id="33" w:name="_Toc512252953"/>
      <w:bookmarkStart w:id="34" w:name="_Toc512258364"/>
      <w:bookmarkStart w:id="35" w:name="_Toc512258418"/>
      <w:bookmarkStart w:id="36" w:name="_Toc512258560"/>
      <w:bookmarkStart w:id="37" w:name="_Toc534226904"/>
      <w:r w:rsidRPr="00C65ED5">
        <w:rPr>
          <w:rFonts w:ascii="Times New Roman" w:hAnsi="Times New Roman" w:cs="Times New Roman"/>
          <w:b w:val="0"/>
          <w:i/>
          <w:color w:val="auto"/>
          <w:sz w:val="24"/>
          <w:szCs w:val="24"/>
          <w:highlight w:val="yellow"/>
          <w:lang w:val="ro-RO"/>
        </w:rPr>
        <w:t>1.1.2 Titlu subcapitol</w:t>
      </w:r>
      <w:bookmarkEnd w:id="33"/>
      <w:bookmarkEnd w:id="34"/>
      <w:bookmarkEnd w:id="35"/>
      <w:bookmarkEnd w:id="36"/>
      <w:bookmarkEnd w:id="37"/>
    </w:p>
    <w:p w:rsidR="003E0E53" w:rsidRPr="00C65ED5" w:rsidRDefault="003E0E53" w:rsidP="003E0E53">
      <w:pPr>
        <w:rPr>
          <w:sz w:val="24"/>
          <w:szCs w:val="24"/>
          <w:highlight w:val="yellow"/>
          <w:lang w:val="ro-RO"/>
        </w:rPr>
      </w:pPr>
      <w:r w:rsidRPr="00C65ED5">
        <w:rPr>
          <w:sz w:val="24"/>
          <w:szCs w:val="24"/>
          <w:highlight w:val="yellow"/>
          <w:lang w:val="ro-RO"/>
        </w:rPr>
        <w:t>Ancorarea textului în referinţele bibliografice se face prin raportarea sursei direct în text şi nu ca notă de subsol. Formatul citărilor este unul relativ standard dar diferă în funcţie de tipul sursei şi numărul de autori. Redăm mai jos, sub forma unei enumerări, principalele forme de citare. Cu această ocazie, recomandăm şi modul de formatare al unei enumerări (bullets) sau numerotări (numbering).</w:t>
      </w:r>
    </w:p>
    <w:p w:rsidR="003E0E53" w:rsidRPr="00C65ED5" w:rsidRDefault="003E0E53" w:rsidP="003E0E53">
      <w:pPr>
        <w:numPr>
          <w:ilvl w:val="0"/>
          <w:numId w:val="4"/>
        </w:numPr>
        <w:tabs>
          <w:tab w:val="left" w:pos="993"/>
        </w:tabs>
        <w:spacing w:before="120"/>
        <w:ind w:left="0" w:firstLine="567"/>
        <w:rPr>
          <w:sz w:val="24"/>
          <w:szCs w:val="24"/>
          <w:highlight w:val="yellow"/>
          <w:lang w:val="ro-RO"/>
        </w:rPr>
      </w:pPr>
      <w:r w:rsidRPr="00C65ED5">
        <w:rPr>
          <w:sz w:val="24"/>
          <w:szCs w:val="24"/>
          <w:highlight w:val="yellow"/>
          <w:lang w:val="ro-RO"/>
        </w:rPr>
        <w:t>„Conform abordării descrise în Manea şi Vancea (2012),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„Metodologiile clasice (Sweeney, 1988; Fama şi French, 1998) sugerează ...”. Dacă citarea apare în cadrul parantezelor, eliminaţi paranteza corespunzătoare anului şi folosiţi virgula pentru delimitarea autorilor de an. Dacă apar mai multe citări în paranteză, separaţi-le cu punct şi virgulă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 xml:space="preserve">Lucrările/Articolele cu trei sau mai mulţi autori: la prima citare în text se menţionează toţi autorii: „Într-o abordare neconvenţională, Lo, Mamaysky şi Wang (2000), confirmă ...”. La următoarele citări, se foloseşte „Lo et al. (2000)” sau „(vezi Lo et al., 2000)” dacă din anumite motive, citarea apare în paranteză.  </w:t>
      </w:r>
    </w:p>
    <w:p w:rsidR="003E0E53" w:rsidRPr="00C65ED5" w:rsidRDefault="003E0E53" w:rsidP="003E0E53">
      <w:pPr>
        <w:numPr>
          <w:ilvl w:val="0"/>
          <w:numId w:val="4"/>
        </w:numPr>
        <w:tabs>
          <w:tab w:val="left" w:pos="993"/>
        </w:tabs>
        <w:ind w:left="0" w:firstLine="567"/>
        <w:rPr>
          <w:sz w:val="24"/>
          <w:szCs w:val="24"/>
          <w:highlight w:val="yellow"/>
          <w:lang w:val="ro-RO"/>
        </w:rPr>
      </w:pPr>
      <w:r w:rsidRPr="00C65ED5">
        <w:rPr>
          <w:sz w:val="24"/>
          <w:szCs w:val="24"/>
          <w:highlight w:val="yellow"/>
          <w:lang w:val="ro-RO"/>
        </w:rPr>
        <w:t>Nu folosiţi text bold sau italic pentru individualizarea citărilor. Pentru „</w:t>
      </w:r>
      <w:r w:rsidRPr="00C65ED5">
        <w:rPr>
          <w:i/>
          <w:sz w:val="24"/>
          <w:szCs w:val="24"/>
          <w:highlight w:val="yellow"/>
          <w:lang w:val="ro-RO"/>
        </w:rPr>
        <w:t>et al.</w:t>
      </w:r>
      <w:r w:rsidRPr="00C65ED5">
        <w:rPr>
          <w:sz w:val="24"/>
          <w:szCs w:val="24"/>
          <w:highlight w:val="yellow"/>
          <w:lang w:val="ro-RO"/>
        </w:rPr>
        <w:t>”, ca şi pentru expresiile în latină în general (</w:t>
      </w:r>
      <w:r w:rsidRPr="00C65ED5">
        <w:rPr>
          <w:i/>
          <w:sz w:val="24"/>
          <w:szCs w:val="24"/>
          <w:highlight w:val="yellow"/>
          <w:lang w:val="ro-RO"/>
        </w:rPr>
        <w:t>ceteris paribus, ab initio, a priori, ex post, ex ante</w:t>
      </w:r>
      <w:r w:rsidRPr="00C65ED5">
        <w:rPr>
          <w:sz w:val="24"/>
          <w:szCs w:val="24"/>
          <w:highlight w:val="yellow"/>
          <w:lang w:val="ro-RO"/>
        </w:rPr>
        <w:t>) există tendinţa de a folosi text italic. Nu este obligatoriu.</w:t>
      </w:r>
    </w:p>
    <w:p w:rsidR="003E0E53" w:rsidRPr="00C65ED5" w:rsidRDefault="003E0E53" w:rsidP="003E0E53">
      <w:pPr>
        <w:numPr>
          <w:ilvl w:val="0"/>
          <w:numId w:val="4"/>
        </w:numPr>
        <w:tabs>
          <w:tab w:val="left" w:pos="993"/>
        </w:tabs>
        <w:spacing w:after="120"/>
        <w:ind w:left="0" w:firstLine="567"/>
        <w:rPr>
          <w:sz w:val="24"/>
          <w:szCs w:val="24"/>
          <w:highlight w:val="yellow"/>
          <w:lang w:val="ro-RO"/>
        </w:rPr>
      </w:pPr>
      <w:r w:rsidRPr="00C65ED5">
        <w:rPr>
          <w:sz w:val="24"/>
          <w:szCs w:val="24"/>
          <w:highlight w:val="yellow"/>
          <w:lang w:val="ro-RO"/>
        </w:rPr>
        <w:lastRenderedPageBreak/>
        <w:t xml:space="preserve">Pentru citate extinse (maxim 250 de cuvinte), indicaţi şi pagina corespunzătoare. „Conform Isărescu (2014, p.39), explicaţia este următoarea: ...”. Aveţi un exemplu de astfel de citare la începutul subcapitolului 1.2. </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Formatarea enumerărilor / numerotărilor</w:t>
      </w:r>
      <w:r w:rsidRPr="00C65ED5">
        <w:rPr>
          <w:sz w:val="24"/>
          <w:szCs w:val="24"/>
          <w:highlight w:val="yellow"/>
          <w:lang w:val="ro-RO"/>
        </w:rPr>
        <w:t>: mărimea fontului 12p, justified, indentare „first line” de 1 cm, fără „hanging”, „left” tab la 1,75 cm, aceeaşi spaţiere de 1,5 dar un spaţiu de 6p înaintea primei enumerări din listă respectiv 6p după ultima enumerare din listă. (vezi în document).</w:t>
      </w:r>
    </w:p>
    <w:p w:rsidR="003E0E53" w:rsidRPr="00F84FC4" w:rsidRDefault="003E0E53" w:rsidP="003E0E53">
      <w:pPr>
        <w:rPr>
          <w:highlight w:val="yellow"/>
          <w:lang w:val="ro-RO"/>
        </w:rPr>
      </w:pPr>
    </w:p>
    <w:p w:rsidR="003E0E53" w:rsidRPr="00C65ED5" w:rsidRDefault="003E0E53" w:rsidP="003E0E53">
      <w:pPr>
        <w:pStyle w:val="ListParagraph"/>
        <w:ind w:left="0"/>
        <w:rPr>
          <w:sz w:val="24"/>
          <w:szCs w:val="24"/>
          <w:highlight w:val="yellow"/>
          <w:lang w:val="ro-RO"/>
        </w:rPr>
      </w:pPr>
      <w:r w:rsidRPr="00C65ED5">
        <w:rPr>
          <w:sz w:val="24"/>
          <w:szCs w:val="24"/>
          <w:highlight w:val="yellow"/>
          <w:lang w:val="ro-RO"/>
        </w:rPr>
        <w:t>Preluarea de text din referinţele bibliografice (articole, cărţi, legislaţie) impune indicarea clară a acestui lucru prin folosirea citării cu pagina de la care începe textul şi eventual prin scoaterea în evidenţă a textului citat printr-o formatare diferită. Dăm un exemplu.”Conform Manea (2008, p.190), particularitatea acestei anomalii constă în:</w:t>
      </w:r>
    </w:p>
    <w:p w:rsidR="003E0E53" w:rsidRPr="00C65ED5" w:rsidRDefault="003E0E53" w:rsidP="003E0E53">
      <w:pPr>
        <w:pStyle w:val="ListParagraph"/>
        <w:spacing w:before="120" w:after="120"/>
        <w:ind w:left="567" w:right="567"/>
        <w:rPr>
          <w:sz w:val="24"/>
          <w:szCs w:val="24"/>
          <w:highlight w:val="yellow"/>
          <w:lang w:val="ro-RO"/>
        </w:rPr>
      </w:pPr>
      <w:r w:rsidRPr="00C65ED5">
        <w:rPr>
          <w:sz w:val="24"/>
          <w:szCs w:val="24"/>
          <w:highlight w:val="yellow"/>
          <w:lang w:val="ro-RO"/>
        </w:rPr>
        <w:t>„lipsa oricărei legături cu ... text text text text text text text text text text text text text text text text text text text text text text text text text text text text text text text text text text.”</w:t>
      </w:r>
    </w:p>
    <w:p w:rsidR="003E0E53" w:rsidRPr="00C65ED5" w:rsidRDefault="003E0E53" w:rsidP="003E0E53">
      <w:pPr>
        <w:ind w:firstLine="567"/>
        <w:rPr>
          <w:sz w:val="24"/>
          <w:szCs w:val="24"/>
          <w:highlight w:val="yellow"/>
          <w:lang w:val="ro-RO"/>
        </w:rPr>
      </w:pPr>
      <w:r w:rsidRPr="00C65ED5">
        <w:rPr>
          <w:i/>
          <w:sz w:val="24"/>
          <w:szCs w:val="24"/>
          <w:highlight w:val="yellow"/>
          <w:lang w:val="ro-RO"/>
        </w:rPr>
        <w:t>Formatare citare extinsă</w:t>
      </w:r>
      <w:r w:rsidRPr="00C65ED5">
        <w:rPr>
          <w:sz w:val="24"/>
          <w:szCs w:val="24"/>
          <w:highlight w:val="yellow"/>
          <w:lang w:val="ro-RO"/>
        </w:rPr>
        <w:t>: mărimea fontului 12p, justified, indentare left  şi right de 1 cm, fără „hanging”, aceeaşi spaţiere de 1,5 dar un spaţiu de 6p înainte şi 6p după paragraful asociat (vezi în document). Frecvent, un astfel de text citat este italicizat din raţiuni de estetică însă lizibilitatea scade.</w:t>
      </w:r>
    </w:p>
    <w:p w:rsidR="003E0E53" w:rsidRPr="00C65ED5" w:rsidRDefault="003E0E53" w:rsidP="003E0E53">
      <w:pPr>
        <w:ind w:firstLine="567"/>
        <w:rPr>
          <w:sz w:val="24"/>
          <w:szCs w:val="24"/>
          <w:highlight w:val="yellow"/>
          <w:lang w:val="ro-RO"/>
        </w:rPr>
      </w:pPr>
      <w:r w:rsidRPr="00C65ED5">
        <w:rPr>
          <w:sz w:val="24"/>
          <w:szCs w:val="24"/>
          <w:highlight w:val="yellow"/>
          <w:lang w:val="ro-RO"/>
        </w:rPr>
        <w:t>Apar situaţii în care anumite idei din text impun detalieri sau înterpretări suplimentare. Aceste informaţii fie nu sunt atât de importante pentru a fi incluse în text, fie includerea lor ar complica/divaga în mod nejustificat expunerea. Soluţia este folosirea notelor de subsol (references, footnotes). Şi în cazul acestora este recomandată menţinerea unui echilibru în raport cu întinderea lucrării</w:t>
      </w:r>
      <w:r w:rsidRPr="00C65ED5">
        <w:rPr>
          <w:rStyle w:val="FootnoteReference"/>
          <w:sz w:val="24"/>
          <w:szCs w:val="24"/>
          <w:highlight w:val="yellow"/>
          <w:lang w:val="ro-RO"/>
        </w:rPr>
        <w:footnoteReference w:id="1"/>
      </w:r>
      <w:r w:rsidRPr="00C65ED5">
        <w:rPr>
          <w:sz w:val="24"/>
          <w:szCs w:val="24"/>
          <w:highlight w:val="yellow"/>
          <w:lang w:val="ro-RO"/>
        </w:rPr>
        <w:t xml:space="preserve">.  </w:t>
      </w:r>
    </w:p>
    <w:p w:rsidR="003E0E53" w:rsidRPr="00C65ED5" w:rsidRDefault="003E0E53" w:rsidP="003E0E53">
      <w:pPr>
        <w:ind w:firstLine="567"/>
        <w:rPr>
          <w:sz w:val="24"/>
          <w:szCs w:val="24"/>
          <w:highlight w:val="yellow"/>
          <w:lang w:val="ro-RO"/>
        </w:rPr>
      </w:pPr>
      <w:r w:rsidRPr="00C65ED5">
        <w:rPr>
          <w:sz w:val="24"/>
          <w:szCs w:val="24"/>
          <w:highlight w:val="yellow"/>
          <w:lang w:val="ro-RO"/>
        </w:rPr>
        <w:t>Cercetarea în domeniul economic presupune uneori culegerea, analiza şi interpretarea de date. Astfel, tabelele şi figurile devin elemente importante în expunerea lucrării. Există câteva recomandări minimale care pot îmbunătăţi lizibilitatea acestora (vezi şi Tabelul 1).</w:t>
      </w:r>
    </w:p>
    <w:p w:rsidR="003E0E53" w:rsidRPr="00C65ED5" w:rsidRDefault="003E0E53" w:rsidP="003E0E53">
      <w:pPr>
        <w:numPr>
          <w:ilvl w:val="0"/>
          <w:numId w:val="7"/>
        </w:numPr>
        <w:tabs>
          <w:tab w:val="left" w:pos="993"/>
        </w:tabs>
        <w:spacing w:before="120"/>
        <w:ind w:left="0" w:firstLine="562"/>
        <w:rPr>
          <w:sz w:val="24"/>
          <w:szCs w:val="24"/>
          <w:highlight w:val="yellow"/>
          <w:lang w:val="ro-RO"/>
        </w:rPr>
      </w:pPr>
      <w:r w:rsidRPr="00C65ED5">
        <w:rPr>
          <w:sz w:val="24"/>
          <w:szCs w:val="24"/>
          <w:highlight w:val="yellow"/>
          <w:lang w:val="ro-RO"/>
        </w:rPr>
        <w:t xml:space="preserve">Nu folosiţi linii verticale (borders) pentru delimitarea coloanelor şi celulelor. De asemenea, o folosire minimală a liniilor orizontale (borders) creşte lizibilitatea datelor din </w:t>
      </w:r>
      <w:r w:rsidRPr="00C65ED5">
        <w:rPr>
          <w:sz w:val="24"/>
          <w:szCs w:val="24"/>
          <w:highlight w:val="yellow"/>
          <w:lang w:val="ro-RO"/>
        </w:rPr>
        <w:lastRenderedPageBreak/>
        <w:t xml:space="preserve">tabel. Se recomandă folosirea liniilor orizontale pentru încadrarea capului de tabel şi parţial a ultimei linii.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Titlul tabelului trebuie să fie cât se poate de concis şi să surprindă esenţa şi mesajul informaţiilor transmise.</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În mod normal, tabelul trebuie să poate fi citit şi interpretat în mod independent de textul capitolului. Se recomandă ca explicaţiile necesare înţelegerii tabelului să apară imediat sub titlu, sub forma unor note, legende. În special sensul şi unităţile de măsură a valorilor raportate trebuie să fie clare.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Atunci când se lucrează cu valori mari (sute de milioane, zeci de miliarde), raportarea lor se face prin transformarea-reducerea lor în unităţi uşor de afişat, citit şi comparat în cadrul tabelului. De exemplu: (12345678910 şi 987654321) vs. (12.345.678.910 vs. 987.654.321) vs. (12,35 mld şi 0,99 mld). De regulă, rotunjirea se face în mod tradiţional: (3270-3274) devine 3,27 mii iar (3275-3279) devine 3,28 mii.    </w:t>
      </w:r>
    </w:p>
    <w:p w:rsidR="003E0E53" w:rsidRPr="00C65ED5" w:rsidRDefault="003E0E53" w:rsidP="003E0E53">
      <w:pPr>
        <w:numPr>
          <w:ilvl w:val="0"/>
          <w:numId w:val="7"/>
        </w:numPr>
        <w:tabs>
          <w:tab w:val="left" w:pos="993"/>
        </w:tabs>
        <w:ind w:left="0" w:firstLine="562"/>
        <w:rPr>
          <w:sz w:val="24"/>
          <w:szCs w:val="24"/>
          <w:highlight w:val="yellow"/>
          <w:lang w:val="ro-RO"/>
        </w:rPr>
      </w:pPr>
      <w:r w:rsidRPr="00C65ED5">
        <w:rPr>
          <w:sz w:val="24"/>
          <w:szCs w:val="24"/>
          <w:highlight w:val="yellow"/>
          <w:lang w:val="ro-RO"/>
        </w:rPr>
        <w:t xml:space="preserve">În cazul în care conţinutul tabelului este preluat din alte surse, chiar dacă este reîncorporat de student într-o altă structură, este obligatorie menţionarea sursei imediat sub tabel. Citarea se face după modelele menţionate anterior. Dacă tabelul rezultă în urma prelucrărilor proprii ale studentului nu este necesară menţionarea sursei (aşadar, nu „Prelucrările autorului”, nu „Prelucrări proprii în Eviews”, ...).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În cazul în care o coloană conţine valori negative şi pozitive cu zecimale şi/sau diverse mărci (vezi Tabelul 1, coloana </w:t>
      </w:r>
      <w:r w:rsidRPr="00C65ED5">
        <w:rPr>
          <w:i/>
          <w:sz w:val="24"/>
          <w:szCs w:val="24"/>
          <w:highlight w:val="yellow"/>
          <w:lang w:val="ro-RO"/>
        </w:rPr>
        <w:t>Text2</w:t>
      </w:r>
      <w:r w:rsidRPr="00C65ED5">
        <w:rPr>
          <w:sz w:val="24"/>
          <w:szCs w:val="24"/>
          <w:highlight w:val="yellow"/>
          <w:lang w:val="ro-RO"/>
        </w:rPr>
        <w:t xml:space="preserve">), în mod ideal se recomandă o aliniere a valorilor faţă de virgula zecimală (Tab, alignment de tip decimal) pentru a putea compara uşor valorile. </w:t>
      </w:r>
    </w:p>
    <w:p w:rsidR="003E0E53" w:rsidRPr="00C65ED5" w:rsidRDefault="003E0E53" w:rsidP="003E0E53">
      <w:pPr>
        <w:numPr>
          <w:ilvl w:val="0"/>
          <w:numId w:val="7"/>
        </w:numPr>
        <w:tabs>
          <w:tab w:val="left" w:pos="993"/>
        </w:tabs>
        <w:ind w:left="0" w:firstLine="567"/>
        <w:rPr>
          <w:sz w:val="24"/>
          <w:szCs w:val="24"/>
          <w:highlight w:val="yellow"/>
          <w:lang w:val="ro-RO"/>
        </w:rPr>
      </w:pPr>
      <w:r w:rsidRPr="00C65ED5">
        <w:rPr>
          <w:sz w:val="24"/>
          <w:szCs w:val="24"/>
          <w:highlight w:val="yellow"/>
          <w:lang w:val="ro-RO"/>
        </w:rPr>
        <w:t xml:space="preserve">Se recomandă ca tabelul să se regăsească pe o singură pagină (poate fi şi format „landscape”) şi nu împărţit pe mai multe pagini. În niciun caz nu se vor include în corpul lucrării mai mult de 2 pagini consecutive de date sub formă de tabele. Dacă şi după aplicarea formatarii (eliminarea spaţiilor, contracţia unităţilor de măsură) un tabel rămâne totuşi supradimensionat, se recomandă filtarea datelor esenţiale şi raportarea celorlalte în cadrul anexelor. Este interzisă includerea în lucrare (inclusiv în anexe) a unui volum exagerat de date irelevante. De exemplu, o simplă serie de observaţii zilnice a indicelui BET poate „umple” 25-30 de pagini de cifre. Relevanţa unei astfel de „contribuţii” este nulă.   </w:t>
      </w:r>
    </w:p>
    <w:p w:rsidR="003E0E53" w:rsidRPr="00C65ED5" w:rsidRDefault="003E0E53" w:rsidP="003E0E53">
      <w:pPr>
        <w:numPr>
          <w:ilvl w:val="0"/>
          <w:numId w:val="7"/>
        </w:numPr>
        <w:tabs>
          <w:tab w:val="left" w:pos="993"/>
        </w:tabs>
        <w:spacing w:after="120"/>
        <w:ind w:left="0" w:firstLine="562"/>
        <w:rPr>
          <w:sz w:val="24"/>
          <w:szCs w:val="24"/>
          <w:highlight w:val="yellow"/>
          <w:lang w:val="ro-RO"/>
        </w:rPr>
      </w:pPr>
      <w:r w:rsidRPr="00C65ED5">
        <w:rPr>
          <w:sz w:val="24"/>
          <w:szCs w:val="24"/>
          <w:highlight w:val="yellow"/>
          <w:lang w:val="ro-RO"/>
        </w:rPr>
        <w:t xml:space="preserve">În cazul tabelelor se recomandă folosirea unui font de 11p şi spaţiere normală la 1 rând (single). Excepţii: „Tabel x” şi „Sursa ...” cu 6p spaţiu înainte de paragraf, respectiv după, pentru a delimita tabelul în interiorul textului. Elementele „Tabel x”, „Titlu tabel ...” şi eventuala „Sursă...” se aliniează centrat. Explicaţiile/legenda, aliniere justified. Celulele </w:t>
      </w:r>
      <w:r w:rsidRPr="00C65ED5">
        <w:rPr>
          <w:sz w:val="24"/>
          <w:szCs w:val="24"/>
          <w:highlight w:val="yellow"/>
          <w:lang w:val="ro-RO"/>
        </w:rPr>
        <w:lastRenderedPageBreak/>
        <w:t>tabelului, aliniere după caz: stânga pentru text (</w:t>
      </w:r>
      <w:r w:rsidRPr="00C65ED5">
        <w:rPr>
          <w:i/>
          <w:sz w:val="24"/>
          <w:szCs w:val="24"/>
          <w:highlight w:val="yellow"/>
          <w:lang w:val="ro-RO"/>
        </w:rPr>
        <w:t>Text1</w:t>
      </w:r>
      <w:r w:rsidRPr="00C65ED5">
        <w:rPr>
          <w:sz w:val="24"/>
          <w:szCs w:val="24"/>
          <w:highlight w:val="yellow"/>
          <w:lang w:val="ro-RO"/>
        </w:rPr>
        <w:t>), dreapta pentru numere (</w:t>
      </w:r>
      <w:r w:rsidRPr="00C65ED5">
        <w:rPr>
          <w:i/>
          <w:sz w:val="24"/>
          <w:szCs w:val="24"/>
          <w:highlight w:val="yellow"/>
          <w:lang w:val="ro-RO"/>
        </w:rPr>
        <w:t>Text3</w:t>
      </w:r>
      <w:r w:rsidRPr="00C65ED5">
        <w:rPr>
          <w:sz w:val="24"/>
          <w:szCs w:val="24"/>
          <w:highlight w:val="yellow"/>
          <w:lang w:val="ro-RO"/>
        </w:rPr>
        <w:t xml:space="preserve">, </w:t>
      </w:r>
      <w:r w:rsidRPr="00C65ED5">
        <w:rPr>
          <w:i/>
          <w:sz w:val="24"/>
          <w:szCs w:val="24"/>
          <w:highlight w:val="yellow"/>
          <w:lang w:val="ro-RO"/>
        </w:rPr>
        <w:t>Text4</w:t>
      </w:r>
      <w:r w:rsidRPr="00C65ED5">
        <w:rPr>
          <w:sz w:val="24"/>
          <w:szCs w:val="24"/>
          <w:highlight w:val="yellow"/>
          <w:lang w:val="ro-RO"/>
        </w:rPr>
        <w:t>). Fără bold, cu excepţia elementului „</w:t>
      </w:r>
      <w:r w:rsidRPr="00C65ED5">
        <w:rPr>
          <w:b/>
          <w:sz w:val="24"/>
          <w:szCs w:val="24"/>
          <w:highlight w:val="yellow"/>
          <w:lang w:val="ro-RO"/>
        </w:rPr>
        <w:t>Tabel x</w:t>
      </w:r>
      <w:r w:rsidRPr="00C65ED5">
        <w:rPr>
          <w:sz w:val="24"/>
          <w:szCs w:val="24"/>
          <w:highlight w:val="yellow"/>
          <w:lang w:val="ro-RO"/>
        </w:rPr>
        <w:t>”. Italic pentru capul de tabel şi variabile.</w:t>
      </w:r>
    </w:p>
    <w:p w:rsidR="003E0E53" w:rsidRPr="00C65ED5" w:rsidRDefault="003E0E53" w:rsidP="003E0E53">
      <w:pPr>
        <w:pStyle w:val="ListParagraph"/>
        <w:spacing w:before="120" w:line="240" w:lineRule="auto"/>
        <w:ind w:left="0"/>
        <w:jc w:val="center"/>
        <w:rPr>
          <w:sz w:val="24"/>
          <w:szCs w:val="24"/>
          <w:highlight w:val="yellow"/>
          <w:lang w:val="ro-RO"/>
        </w:rPr>
      </w:pPr>
      <w:bookmarkStart w:id="38" w:name="_Toc512254117"/>
      <w:bookmarkStart w:id="39" w:name="_Toc512258698"/>
      <w:r w:rsidRPr="00C65ED5">
        <w:rPr>
          <w:b/>
          <w:szCs w:val="24"/>
          <w:highlight w:val="yellow"/>
          <w:lang w:val="ro-RO"/>
        </w:rPr>
        <w:t>Tabel</w:t>
      </w:r>
      <w:r w:rsidRPr="00C65ED5">
        <w:rPr>
          <w:rFonts w:eastAsia="BatangChe"/>
          <w:b/>
          <w:szCs w:val="24"/>
          <w:highlight w:val="yellow"/>
          <w:lang w:val="ro-RO"/>
        </w:rPr>
        <w:t xml:space="preserve"> </w:t>
      </w:r>
      <w:r w:rsidRPr="00C65ED5">
        <w:rPr>
          <w:rFonts w:eastAsia="BatangChe"/>
          <w:b/>
          <w:highlight w:val="yellow"/>
          <w:lang w:val="ro-RO"/>
        </w:rPr>
        <w:fldChar w:fldCharType="begin"/>
      </w:r>
      <w:r w:rsidRPr="00C65ED5">
        <w:rPr>
          <w:rFonts w:eastAsia="BatangChe"/>
          <w:b/>
          <w:highlight w:val="yellow"/>
          <w:lang w:val="ro-RO"/>
        </w:rPr>
        <w:instrText xml:space="preserve"> SEQ Tabel \* ARABIC </w:instrText>
      </w:r>
      <w:r w:rsidRPr="00C65ED5">
        <w:rPr>
          <w:rFonts w:eastAsia="BatangChe"/>
          <w:b/>
          <w:highlight w:val="yellow"/>
          <w:lang w:val="ro-RO"/>
        </w:rPr>
        <w:fldChar w:fldCharType="separate"/>
      </w:r>
      <w:r w:rsidRPr="00C65ED5">
        <w:rPr>
          <w:rFonts w:eastAsia="BatangChe"/>
          <w:b/>
          <w:highlight w:val="yellow"/>
          <w:lang w:val="ro-RO"/>
        </w:rPr>
        <w:t>1</w:t>
      </w:r>
      <w:r w:rsidRPr="00C65ED5">
        <w:rPr>
          <w:rFonts w:eastAsia="BatangChe"/>
          <w:b/>
          <w:highlight w:val="yellow"/>
          <w:lang w:val="ro-RO"/>
        </w:rPr>
        <w:fldChar w:fldCharType="end"/>
      </w:r>
      <w:r w:rsidRPr="00C65ED5">
        <w:rPr>
          <w:rFonts w:eastAsia="BatangChe"/>
          <w:b/>
          <w:highlight w:val="yellow"/>
          <w:lang w:val="ro-RO"/>
        </w:rPr>
        <w:t>.</w:t>
      </w:r>
      <w:r w:rsidRPr="00C65ED5">
        <w:rPr>
          <w:sz w:val="24"/>
          <w:szCs w:val="24"/>
          <w:highlight w:val="yellow"/>
          <w:lang w:val="ro-RO"/>
        </w:rPr>
        <w:t xml:space="preserve"> Titlul concis și relevant al tabelului</w:t>
      </w:r>
      <w:bookmarkEnd w:id="38"/>
      <w:bookmarkEnd w:id="39"/>
    </w:p>
    <w:p w:rsidR="003E0E53" w:rsidRPr="00C65ED5" w:rsidRDefault="003E0E53" w:rsidP="003E0E53">
      <w:pPr>
        <w:pStyle w:val="ListParagraph"/>
        <w:spacing w:after="120" w:line="240" w:lineRule="auto"/>
        <w:ind w:left="0"/>
        <w:rPr>
          <w:highlight w:val="yellow"/>
          <w:lang w:val="ro-RO"/>
        </w:rPr>
      </w:pPr>
      <w:r w:rsidRPr="00C65ED5">
        <w:rPr>
          <w:highlight w:val="yellow"/>
          <w:lang w:val="ro-RO"/>
        </w:rPr>
        <w:t>Tabelul raportează principalele statistici legate de fenomenul .... (coloana „Text1”). Variabila „</w:t>
      </w:r>
      <w:r w:rsidRPr="00C65ED5">
        <w:rPr>
          <w:i/>
          <w:highlight w:val="yellow"/>
          <w:lang w:val="ro-RO"/>
        </w:rPr>
        <w:t>Text2</w:t>
      </w:r>
      <w:r w:rsidRPr="00C65ED5">
        <w:rPr>
          <w:highlight w:val="yellow"/>
          <w:lang w:val="ro-RO"/>
        </w:rPr>
        <w:t>” măsoară .... *, **, *** indică semnificativitate 10%, 5%, 1%. Indicatorul „</w:t>
      </w:r>
      <w:r w:rsidRPr="00C65ED5">
        <w:rPr>
          <w:i/>
          <w:highlight w:val="yellow"/>
          <w:lang w:val="ro-RO"/>
        </w:rPr>
        <w:t>Text3</w:t>
      </w:r>
      <w:r w:rsidRPr="00C65ED5">
        <w:rPr>
          <w:highlight w:val="yellow"/>
          <w:lang w:val="ro-RO"/>
        </w:rPr>
        <w:t xml:space="preserve">” raportează valoarea .... Valorile indicatorilor corespund perioadei xxxx-xxxx, datele fiind obţinute de pe ....   </w:t>
      </w:r>
    </w:p>
    <w:tbl>
      <w:tblPr>
        <w:tblW w:w="5000" w:type="pct"/>
        <w:tblLook w:val="04A0" w:firstRow="1" w:lastRow="0" w:firstColumn="1" w:lastColumn="0" w:noHBand="0" w:noVBand="1"/>
      </w:tblPr>
      <w:tblGrid>
        <w:gridCol w:w="2500"/>
        <w:gridCol w:w="2117"/>
        <w:gridCol w:w="2048"/>
        <w:gridCol w:w="2362"/>
      </w:tblGrid>
      <w:tr w:rsidR="003E0E53" w:rsidRPr="00C65ED5" w:rsidTr="003E0E53">
        <w:tc>
          <w:tcPr>
            <w:tcW w:w="2698" w:type="dxa"/>
            <w:tcBorders>
              <w:top w:val="single" w:sz="4" w:space="0" w:color="auto"/>
              <w:bottom w:val="single" w:sz="4" w:space="0" w:color="auto"/>
            </w:tcBorders>
            <w:vAlign w:val="center"/>
          </w:tcPr>
          <w:p w:rsidR="003E0E53" w:rsidRPr="00C65ED5" w:rsidRDefault="003E0E53" w:rsidP="003E0E53">
            <w:pPr>
              <w:pStyle w:val="ListParagraph"/>
              <w:spacing w:line="240" w:lineRule="auto"/>
              <w:ind w:left="0"/>
              <w:rPr>
                <w:i/>
                <w:highlight w:val="yellow"/>
                <w:lang w:val="ro-RO"/>
              </w:rPr>
            </w:pPr>
            <w:r w:rsidRPr="00C65ED5">
              <w:rPr>
                <w:i/>
                <w:highlight w:val="yellow"/>
                <w:lang w:val="ro-RO"/>
              </w:rPr>
              <w:t>Text1</w:t>
            </w:r>
          </w:p>
        </w:tc>
        <w:tc>
          <w:tcPr>
            <w:tcW w:w="2166" w:type="dxa"/>
            <w:tcBorders>
              <w:top w:val="single" w:sz="4" w:space="0" w:color="auto"/>
              <w:bottom w:val="single" w:sz="4" w:space="0" w:color="auto"/>
            </w:tcBorders>
          </w:tcPr>
          <w:p w:rsidR="003E0E53" w:rsidRPr="00C65ED5" w:rsidRDefault="003E0E53" w:rsidP="003E0E53">
            <w:pPr>
              <w:pStyle w:val="ListParagraph"/>
              <w:spacing w:line="240" w:lineRule="auto"/>
              <w:ind w:left="0"/>
              <w:jc w:val="center"/>
              <w:rPr>
                <w:i/>
                <w:highlight w:val="yellow"/>
                <w:lang w:val="ro-RO"/>
              </w:rPr>
            </w:pPr>
            <w:r w:rsidRPr="00C65ED5">
              <w:rPr>
                <w:i/>
                <w:highlight w:val="yellow"/>
                <w:lang w:val="ro-RO"/>
              </w:rPr>
              <w:t>Text2</w:t>
            </w:r>
          </w:p>
        </w:tc>
        <w:tc>
          <w:tcPr>
            <w:tcW w:w="2166" w:type="dxa"/>
            <w:tcBorders>
              <w:top w:val="single" w:sz="4" w:space="0" w:color="auto"/>
              <w:bottom w:val="single" w:sz="4" w:space="0" w:color="auto"/>
            </w:tcBorders>
          </w:tcPr>
          <w:p w:rsidR="003E0E53" w:rsidRPr="00C65ED5" w:rsidRDefault="003E0E53" w:rsidP="003E0E53">
            <w:pPr>
              <w:pStyle w:val="ListParagraph"/>
              <w:spacing w:line="240" w:lineRule="auto"/>
              <w:ind w:left="0"/>
              <w:jc w:val="right"/>
              <w:rPr>
                <w:i/>
                <w:highlight w:val="yellow"/>
                <w:lang w:val="ro-RO"/>
              </w:rPr>
            </w:pPr>
            <w:r w:rsidRPr="00C65ED5">
              <w:rPr>
                <w:i/>
                <w:highlight w:val="yellow"/>
                <w:lang w:val="ro-RO"/>
              </w:rPr>
              <w:t>Text3 (mil. lei)</w:t>
            </w:r>
          </w:p>
        </w:tc>
        <w:tc>
          <w:tcPr>
            <w:tcW w:w="2546" w:type="dxa"/>
            <w:tcBorders>
              <w:top w:val="single" w:sz="4" w:space="0" w:color="auto"/>
              <w:bottom w:val="single" w:sz="4" w:space="0" w:color="auto"/>
            </w:tcBorders>
            <w:vAlign w:val="center"/>
          </w:tcPr>
          <w:p w:rsidR="003E0E53" w:rsidRPr="00C65ED5" w:rsidRDefault="003E0E53" w:rsidP="003E0E53">
            <w:pPr>
              <w:pStyle w:val="ListParagraph"/>
              <w:spacing w:line="240" w:lineRule="auto"/>
              <w:ind w:left="0"/>
              <w:jc w:val="right"/>
              <w:rPr>
                <w:i/>
                <w:highlight w:val="yellow"/>
                <w:lang w:val="ro-RO"/>
              </w:rPr>
            </w:pPr>
            <w:r w:rsidRPr="00C65ED5">
              <w:rPr>
                <w:i/>
                <w:highlight w:val="yellow"/>
                <w:lang w:val="ro-RO"/>
              </w:rPr>
              <w:t>Text4</w:t>
            </w:r>
          </w:p>
        </w:tc>
      </w:tr>
      <w:tr w:rsidR="003E0E53" w:rsidRPr="00C65ED5" w:rsidTr="003E0E53">
        <w:tc>
          <w:tcPr>
            <w:tcW w:w="2698" w:type="dxa"/>
            <w:tcBorders>
              <w:top w:val="single" w:sz="4" w:space="0" w:color="auto"/>
            </w:tcBorders>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Borders>
              <w:top w:val="single" w:sz="4" w:space="0" w:color="auto"/>
            </w:tcBorders>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6,25***</w:t>
            </w:r>
          </w:p>
        </w:tc>
        <w:tc>
          <w:tcPr>
            <w:tcW w:w="2166" w:type="dxa"/>
            <w:tcBorders>
              <w:top w:val="single" w:sz="4" w:space="0" w:color="auto"/>
            </w:tcBorders>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134,56</w:t>
            </w:r>
          </w:p>
        </w:tc>
        <w:tc>
          <w:tcPr>
            <w:tcW w:w="2546" w:type="dxa"/>
            <w:tcBorders>
              <w:top w:val="single" w:sz="4" w:space="0" w:color="auto"/>
            </w:tcBorders>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w:t>
            </w:r>
          </w:p>
        </w:tc>
      </w:tr>
      <w:tr w:rsidR="003E0E53" w:rsidRPr="00C65ED5" w:rsidTr="003E0E53">
        <w:tc>
          <w:tcPr>
            <w:tcW w:w="2698" w:type="dxa"/>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1,56*</w:t>
            </w:r>
          </w:p>
        </w:tc>
        <w:tc>
          <w:tcPr>
            <w:tcW w:w="2166" w:type="dxa"/>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2,45</w:t>
            </w:r>
          </w:p>
        </w:tc>
        <w:tc>
          <w:tcPr>
            <w:tcW w:w="2546" w:type="dxa"/>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28</w:t>
            </w:r>
          </w:p>
        </w:tc>
      </w:tr>
      <w:tr w:rsidR="003E0E53" w:rsidRPr="00C65ED5" w:rsidTr="003E0E53">
        <w:tc>
          <w:tcPr>
            <w:tcW w:w="2698" w:type="dxa"/>
            <w:tcBorders>
              <w:bottom w:val="single" w:sz="4" w:space="0" w:color="auto"/>
            </w:tcBorders>
            <w:vAlign w:val="center"/>
          </w:tcPr>
          <w:p w:rsidR="003E0E53" w:rsidRPr="00C65ED5" w:rsidRDefault="003E0E53" w:rsidP="003E0E53">
            <w:pPr>
              <w:pStyle w:val="ListParagraph"/>
              <w:spacing w:line="240" w:lineRule="auto"/>
              <w:ind w:left="0"/>
              <w:rPr>
                <w:highlight w:val="yellow"/>
                <w:lang w:val="ro-RO"/>
              </w:rPr>
            </w:pPr>
            <w:r w:rsidRPr="00C65ED5">
              <w:rPr>
                <w:highlight w:val="yellow"/>
                <w:lang w:val="ro-RO"/>
              </w:rPr>
              <w:t>Text text text</w:t>
            </w:r>
          </w:p>
        </w:tc>
        <w:tc>
          <w:tcPr>
            <w:tcW w:w="2166" w:type="dxa"/>
            <w:tcBorders>
              <w:bottom w:val="single" w:sz="4" w:space="0" w:color="auto"/>
            </w:tcBorders>
          </w:tcPr>
          <w:p w:rsidR="003E0E53" w:rsidRPr="00C65ED5" w:rsidRDefault="003E0E53" w:rsidP="003E0E53">
            <w:pPr>
              <w:pStyle w:val="ListParagraph"/>
              <w:tabs>
                <w:tab w:val="decimal" w:pos="1130"/>
              </w:tabs>
              <w:spacing w:line="240" w:lineRule="auto"/>
              <w:ind w:left="0"/>
              <w:rPr>
                <w:highlight w:val="yellow"/>
                <w:lang w:val="ro-RO"/>
              </w:rPr>
            </w:pPr>
            <w:r w:rsidRPr="00C65ED5">
              <w:rPr>
                <w:highlight w:val="yellow"/>
                <w:lang w:val="ro-RO"/>
              </w:rPr>
              <w:t>-0,28</w:t>
            </w:r>
          </w:p>
        </w:tc>
        <w:tc>
          <w:tcPr>
            <w:tcW w:w="2166" w:type="dxa"/>
            <w:tcBorders>
              <w:bottom w:val="single" w:sz="4" w:space="0" w:color="auto"/>
            </w:tcBorders>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1.250,56</w:t>
            </w:r>
          </w:p>
        </w:tc>
        <w:tc>
          <w:tcPr>
            <w:tcW w:w="2546" w:type="dxa"/>
            <w:tcBorders>
              <w:bottom w:val="single" w:sz="4" w:space="0" w:color="auto"/>
            </w:tcBorders>
            <w:vAlign w:val="center"/>
          </w:tcPr>
          <w:p w:rsidR="003E0E53" w:rsidRPr="00C65ED5" w:rsidRDefault="003E0E53" w:rsidP="003E0E53">
            <w:pPr>
              <w:pStyle w:val="ListParagraph"/>
              <w:spacing w:line="240" w:lineRule="auto"/>
              <w:ind w:left="0"/>
              <w:jc w:val="right"/>
              <w:rPr>
                <w:highlight w:val="yellow"/>
                <w:lang w:val="ro-RO"/>
              </w:rPr>
            </w:pPr>
            <w:r w:rsidRPr="00C65ED5">
              <w:rPr>
                <w:highlight w:val="yellow"/>
                <w:lang w:val="ro-RO"/>
              </w:rPr>
              <w:t>3</w:t>
            </w:r>
          </w:p>
        </w:tc>
      </w:tr>
    </w:tbl>
    <w:p w:rsidR="003E0E53" w:rsidRPr="00C65ED5" w:rsidRDefault="003E0E53" w:rsidP="003E0E53">
      <w:pPr>
        <w:pStyle w:val="ListParagraph"/>
        <w:spacing w:before="120" w:after="120"/>
        <w:ind w:left="0"/>
        <w:jc w:val="center"/>
        <w:rPr>
          <w:highlight w:val="yellow"/>
          <w:lang w:val="ro-RO"/>
        </w:rPr>
      </w:pPr>
      <w:r w:rsidRPr="00C65ED5">
        <w:rPr>
          <w:highlight w:val="yellow"/>
          <w:lang w:val="ro-RO"/>
        </w:rPr>
        <w:t>Sursa: Manea şi Vancea (2012, p.37)</w:t>
      </w:r>
    </w:p>
    <w:p w:rsidR="003E0E53" w:rsidRPr="00C65ED5" w:rsidRDefault="003E0E53" w:rsidP="003E0E53">
      <w:pPr>
        <w:ind w:firstLine="567"/>
        <w:rPr>
          <w:sz w:val="24"/>
          <w:szCs w:val="24"/>
          <w:highlight w:val="yellow"/>
          <w:lang w:val="ro-RO"/>
        </w:rPr>
      </w:pPr>
      <w:r w:rsidRPr="00C65ED5">
        <w:rPr>
          <w:sz w:val="24"/>
          <w:szCs w:val="24"/>
          <w:highlight w:val="yellow"/>
          <w:lang w:val="ro-RO"/>
        </w:rPr>
        <w:t>Din raţiuni de omogenitate vizuală a textului, se recomandă setarea lăţimii tabelului exact pe dimensiunile paginii: se selectează tabelul, „Table properties”, „Preferred width:” 100%, „Measure in:” Percent. Enumerăm câteva recomandări valabile în cazul figurilor:</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în cazul figurilor importate din alte surse (fotografii/scanări din diferite materiale, capturi de imagine „Print screen” din documente electronice online sau .pdf, „paste” din alte documente de tip word) trebuie asigurată calitatea imaginii şi a textului: o rezoluţie suficient de bună pentru a asigura lizibilitatea informaţiei. Obligatoriu, menţionarea sursei.</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în cazul figurilor construite de student se recomandă dezvoltarea acestora în cadrul obiectelor de tip „Drawing canvas”: Insert, Shapes, New Drawing Canvas. Fontul din cadrul casetelor de text să fie acelaşi cu cel din text: TNR, mărime 11p sau 12p, după caz.</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t xml:space="preserve">în cazul graficelor generate (în aplicaţii de tip Excel) pe baza unor serii de date trebuie asigurată o proporţie rezonabilă între suprafaţa graficului propriu-zis (partea esenţială) şi cele asociate legendei, etichetelor axelor, titlului etc. De evitat reprezentarea unui număr excesiv de serii în acelaşi grafic: de exemplu, evoluţia PIB anual în cazul tuturor ţărilor UE. Pe lângă faptul că un astfel de grafic impune folosirea unui număr mare de culori, vom experimenta cel mai probabil şi o suprapunere a liniilor astfel încât utilitatea de ansamblu a reprezentării va fi aproape nulă. În astfel de cazuri se recomandă reprezentarea dinamicii datelor sub forma unui tabel care să conţină creşterea medie PIB (eventual o măsură a variabilităţii) pentru ţările avute în vedere. Sunt de evitat: grafice care nu spun nimic sau spun ceva într-un mod obscur; folosirea excesivă a culorilor mai ales în graficele a căror înţelegere nu necesită colorare; complicarea/”profesionalizarea” inutilă a graficelor prin reprezentări 3D, perspective greu de interpretat, colorarea violentă a backgroundului etc.    </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sz w:val="24"/>
          <w:szCs w:val="24"/>
          <w:highlight w:val="yellow"/>
          <w:lang w:val="ro-RO"/>
        </w:rPr>
        <w:lastRenderedPageBreak/>
        <w:t xml:space="preserve">la fel ca şi în cazul tabelelor, este interzisă folosirea excesivă a figurilor în cadrul lucrării. Este admisă gruparea mai multor figuri în aceeaşi pagină dar nu supradimensionarea forţată a unei singure figuri la dimensiunile paginii. Se interzic secvenţele de 2,3, ... pagini consecutive dedicate exclusiv graficelor/tabelelor. Dacă sunt </w:t>
      </w:r>
      <w:r w:rsidRPr="00C65ED5">
        <w:rPr>
          <w:i/>
          <w:sz w:val="24"/>
          <w:szCs w:val="24"/>
          <w:highlight w:val="yellow"/>
          <w:lang w:val="ro-RO"/>
        </w:rPr>
        <w:t>absolut necesare</w:t>
      </w:r>
      <w:r w:rsidRPr="00C65ED5">
        <w:rPr>
          <w:sz w:val="24"/>
          <w:szCs w:val="24"/>
          <w:highlight w:val="yellow"/>
          <w:lang w:val="ro-RO"/>
        </w:rPr>
        <w:t xml:space="preserve"> în construcţia lucrării, excesul de figuri poate fi inclus în anexe. </w:t>
      </w:r>
    </w:p>
    <w:p w:rsidR="003E0E53" w:rsidRPr="00C65ED5" w:rsidRDefault="003E0E53" w:rsidP="003E0E53">
      <w:pPr>
        <w:pStyle w:val="ListParagraph"/>
        <w:numPr>
          <w:ilvl w:val="0"/>
          <w:numId w:val="8"/>
        </w:numPr>
        <w:tabs>
          <w:tab w:val="left" w:pos="993"/>
        </w:tabs>
        <w:spacing w:before="120"/>
        <w:ind w:left="0" w:firstLine="567"/>
        <w:rPr>
          <w:sz w:val="24"/>
          <w:szCs w:val="24"/>
          <w:highlight w:val="yellow"/>
          <w:lang w:val="ro-RO"/>
        </w:rPr>
      </w:pPr>
      <w:r w:rsidRPr="00C65ED5">
        <w:rPr>
          <w:i/>
          <w:sz w:val="24"/>
          <w:szCs w:val="24"/>
          <w:highlight w:val="yellow"/>
          <w:lang w:val="ro-RO"/>
        </w:rPr>
        <w:t>Formatarea figurilor:</w:t>
      </w:r>
      <w:r w:rsidRPr="00C65ED5">
        <w:rPr>
          <w:sz w:val="24"/>
          <w:szCs w:val="24"/>
          <w:highlight w:val="yellow"/>
          <w:lang w:val="ro-RO"/>
        </w:rPr>
        <w:t xml:space="preserve"> textul cuprinzând captura, titlul şi explicaţiile apare imediat după figura propriu-zisă. Font TNR, 11p, bold doar pentru captură (</w:t>
      </w:r>
      <w:r w:rsidRPr="00C65ED5">
        <w:rPr>
          <w:b/>
          <w:sz w:val="24"/>
          <w:szCs w:val="24"/>
          <w:highlight w:val="yellow"/>
          <w:lang w:val="ro-RO"/>
        </w:rPr>
        <w:t>Figura 1.</w:t>
      </w:r>
      <w:r w:rsidRPr="00C65ED5">
        <w:rPr>
          <w:sz w:val="24"/>
          <w:szCs w:val="24"/>
          <w:highlight w:val="yellow"/>
          <w:lang w:val="ro-RO"/>
        </w:rPr>
        <w:t xml:space="preserve">), aliniere justified. Spaţiere normală la 1 rând (single). Excepţii: 6p înaintea paragrafului cu captura şi titlul (Figura 1. Titlu ...), 6p după paragraful cu explicaţiile şi sursa (pentru demarcarea figurii în cadrul textului).  </w:t>
      </w:r>
    </w:p>
    <w:p w:rsidR="003E0E53" w:rsidRPr="00FD0225" w:rsidRDefault="003E0E53" w:rsidP="003E0E53">
      <w:pPr>
        <w:pStyle w:val="ListParagraph"/>
        <w:tabs>
          <w:tab w:val="left" w:pos="993"/>
        </w:tabs>
        <w:spacing w:before="120"/>
        <w:ind w:left="0"/>
        <w:jc w:val="center"/>
        <w:rPr>
          <w:sz w:val="24"/>
          <w:szCs w:val="24"/>
          <w:lang w:val="ro-RO"/>
        </w:rPr>
      </w:pPr>
      <w:r w:rsidRPr="00FD0225">
        <w:rPr>
          <w:noProof/>
          <w:sz w:val="24"/>
          <w:szCs w:val="24"/>
        </w:rPr>
        <w:drawing>
          <wp:inline distT="0" distB="0" distL="0" distR="0" wp14:anchorId="044CD3E4" wp14:editId="12697B91">
            <wp:extent cx="4496400" cy="2213386"/>
            <wp:effectExtent l="0" t="0" r="0" b="0"/>
            <wp:docPr id="3" name="Picture 3" descr="C:\Users\Ovidiu Moisescu\Pictures\New 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Ovidiu Moisescu\Pictures\New Pic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96400" cy="2213386"/>
                    </a:xfrm>
                    <a:prstGeom prst="rect">
                      <a:avLst/>
                    </a:prstGeom>
                    <a:noFill/>
                    <a:ln>
                      <a:noFill/>
                    </a:ln>
                  </pic:spPr>
                </pic:pic>
              </a:graphicData>
            </a:graphic>
          </wp:inline>
        </w:drawing>
      </w:r>
    </w:p>
    <w:p w:rsidR="003E0E53" w:rsidRPr="00FD0225" w:rsidRDefault="003E0E53" w:rsidP="003E0E53">
      <w:pPr>
        <w:pStyle w:val="ListParagraph"/>
        <w:tabs>
          <w:tab w:val="left" w:pos="993"/>
        </w:tabs>
        <w:spacing w:before="120" w:line="240" w:lineRule="auto"/>
        <w:ind w:left="0"/>
        <w:jc w:val="center"/>
        <w:rPr>
          <w:lang w:val="ro-RO"/>
        </w:rPr>
      </w:pPr>
      <w:bookmarkStart w:id="40" w:name="_Toc512258664"/>
      <w:r w:rsidRPr="00FD0225">
        <w:rPr>
          <w:b/>
          <w:lang w:val="ro-RO"/>
        </w:rPr>
        <w:t xml:space="preserve">Figura </w:t>
      </w:r>
      <w:r w:rsidRPr="00FD0225">
        <w:rPr>
          <w:b/>
          <w:lang w:val="ro-RO"/>
        </w:rPr>
        <w:fldChar w:fldCharType="begin"/>
      </w:r>
      <w:r w:rsidRPr="00FD0225">
        <w:rPr>
          <w:b/>
          <w:lang w:val="ro-RO"/>
        </w:rPr>
        <w:instrText xml:space="preserve"> SEQ Figură \* ARABIC </w:instrText>
      </w:r>
      <w:r w:rsidRPr="00FD0225">
        <w:rPr>
          <w:b/>
          <w:lang w:val="ro-RO"/>
        </w:rPr>
        <w:fldChar w:fldCharType="separate"/>
      </w:r>
      <w:r w:rsidRPr="00FD0225">
        <w:rPr>
          <w:b/>
          <w:lang w:val="ro-RO"/>
        </w:rPr>
        <w:t>1</w:t>
      </w:r>
      <w:r w:rsidRPr="00FD0225">
        <w:rPr>
          <w:b/>
          <w:lang w:val="ro-RO"/>
        </w:rPr>
        <w:fldChar w:fldCharType="end"/>
      </w:r>
      <w:r w:rsidRPr="00FD0225">
        <w:rPr>
          <w:b/>
          <w:lang w:val="ro-RO"/>
        </w:rPr>
        <w:t>.</w:t>
      </w:r>
      <w:r w:rsidRPr="00FD0225">
        <w:rPr>
          <w:lang w:val="ro-RO"/>
        </w:rPr>
        <w:t xml:space="preserve"> Titlul concis și relevant al figurii</w:t>
      </w:r>
      <w:bookmarkEnd w:id="40"/>
    </w:p>
    <w:p w:rsidR="003E0E53" w:rsidRPr="00FD0225" w:rsidRDefault="003E0E53" w:rsidP="003E0E53">
      <w:pPr>
        <w:pStyle w:val="ListParagraph"/>
        <w:tabs>
          <w:tab w:val="left" w:pos="993"/>
        </w:tabs>
        <w:spacing w:line="240" w:lineRule="auto"/>
        <w:ind w:left="0"/>
        <w:jc w:val="center"/>
        <w:rPr>
          <w:lang w:val="ro-RO"/>
        </w:rPr>
      </w:pPr>
      <w:r w:rsidRPr="00C65ED5">
        <w:rPr>
          <w:highlight w:val="yellow"/>
          <w:lang w:val="ro-RO"/>
        </w:rPr>
        <w:t>Figura reprezintă evoluţia ... în cazul României (2000-2012). Text ... text text text text text text text text text text text text text text text text text text text text text text text. Sursa (dacă este cazul): ...</w:t>
      </w:r>
    </w:p>
    <w:p w:rsidR="003E0E53" w:rsidRDefault="003E0E53" w:rsidP="003E0E53">
      <w:pPr>
        <w:rPr>
          <w:sz w:val="24"/>
          <w:szCs w:val="24"/>
          <w:highlight w:val="yellow"/>
          <w:lang w:val="ro-RO"/>
        </w:rPr>
      </w:pPr>
    </w:p>
    <w:p w:rsidR="003E0E53" w:rsidRDefault="003E0E53" w:rsidP="003E0E53">
      <w:pPr>
        <w:rPr>
          <w:sz w:val="24"/>
          <w:szCs w:val="24"/>
          <w:highlight w:val="yellow"/>
          <w:lang w:val="ro-RO"/>
        </w:rPr>
      </w:pPr>
    </w:p>
    <w:p w:rsidR="003E0E53" w:rsidRPr="00C65ED5" w:rsidRDefault="003E0E53" w:rsidP="003E0E53">
      <w:pPr>
        <w:rPr>
          <w:sz w:val="24"/>
          <w:szCs w:val="24"/>
          <w:highlight w:val="yellow"/>
          <w:lang w:val="ro-RO"/>
        </w:rPr>
      </w:pPr>
      <w:r w:rsidRPr="00C65ED5">
        <w:rPr>
          <w:sz w:val="24"/>
          <w:szCs w:val="24"/>
          <w:highlight w:val="yellow"/>
          <w:lang w:val="ro-RO"/>
        </w:rPr>
        <w:t>În perioada în care manuscrisul lucrării este în lucru se recomandă folosirii alinierii la stânga şi nu a celei de tip „justified”. Unele persoane au tendinţa să adauge/elimine în mod artificial cuvinte pentru a obţine o „umplere” uniformă a rândului (apare o concentare neproductivă pe formă în dauna conţinutului). Chiar dacă în momentul scrierii textului studentul nu doreşte să prelucreze efectiv tabelul sau figura care se impune în curgerea textului, este necesară precizarea schematică a locului şi conţinutului acestora, eventual câteva note personale.</w:t>
      </w:r>
    </w:p>
    <w:p w:rsidR="003E0E53" w:rsidRPr="00C65ED5" w:rsidRDefault="003E0E53" w:rsidP="003E0E53">
      <w:pPr>
        <w:spacing w:before="120"/>
        <w:jc w:val="center"/>
        <w:rPr>
          <w:i/>
          <w:sz w:val="24"/>
          <w:szCs w:val="24"/>
          <w:highlight w:val="yellow"/>
          <w:lang w:val="ro-RO"/>
        </w:rPr>
      </w:pPr>
      <w:r w:rsidRPr="00C65ED5">
        <w:rPr>
          <w:sz w:val="24"/>
          <w:szCs w:val="24"/>
          <w:highlight w:val="yellow"/>
          <w:lang w:val="ro-RO"/>
        </w:rPr>
        <w:t>[</w:t>
      </w:r>
      <w:r w:rsidRPr="00C65ED5">
        <w:rPr>
          <w:i/>
          <w:sz w:val="24"/>
          <w:szCs w:val="24"/>
          <w:highlight w:val="yellow"/>
          <w:lang w:val="ro-RO"/>
        </w:rPr>
        <w:t xml:space="preserve">Introdu aici tabelul cu evoluţiile macroeconomice din UE; </w:t>
      </w:r>
    </w:p>
    <w:p w:rsidR="003E0E53" w:rsidRPr="00C65ED5" w:rsidRDefault="003E0E53" w:rsidP="003E0E53">
      <w:pPr>
        <w:spacing w:before="120"/>
        <w:jc w:val="center"/>
        <w:rPr>
          <w:sz w:val="24"/>
          <w:szCs w:val="24"/>
          <w:highlight w:val="yellow"/>
          <w:lang w:val="ro-RO"/>
        </w:rPr>
      </w:pPr>
      <w:r w:rsidRPr="00C65ED5">
        <w:rPr>
          <w:i/>
          <w:sz w:val="24"/>
          <w:szCs w:val="24"/>
          <w:highlight w:val="yellow"/>
          <w:lang w:val="ro-RO"/>
        </w:rPr>
        <w:t xml:space="preserve">datele în format .xls sunt în fişierul “dateUEEurostat”; </w:t>
      </w:r>
      <w:r w:rsidRPr="00C65ED5">
        <w:rPr>
          <w:sz w:val="24"/>
          <w:szCs w:val="24"/>
          <w:highlight w:val="yellow"/>
          <w:lang w:val="ro-RO"/>
        </w:rPr>
        <w:t>]</w:t>
      </w:r>
    </w:p>
    <w:p w:rsidR="003E0E53" w:rsidRPr="00FD0225" w:rsidRDefault="003E0E53" w:rsidP="003E0E53">
      <w:pPr>
        <w:ind w:firstLine="567"/>
        <w:rPr>
          <w:sz w:val="24"/>
          <w:szCs w:val="24"/>
          <w:lang w:val="ro-RO"/>
        </w:rPr>
      </w:pPr>
      <w:r w:rsidRPr="00C65ED5">
        <w:rPr>
          <w:sz w:val="24"/>
          <w:szCs w:val="24"/>
          <w:highlight w:val="yellow"/>
          <w:lang w:val="ro-RO"/>
        </w:rPr>
        <w:t>Nu se recomandă numerotarea tabelelor şi figurilor decât după verificarea-corectura finală deoarece unele dintre ele pot dispărea sau pot fi modificate.</w:t>
      </w:r>
    </w:p>
    <w:p w:rsidR="003E0E53" w:rsidRPr="003E0E53" w:rsidRDefault="003E0E53" w:rsidP="003E0E53">
      <w:pPr>
        <w:rPr>
          <w:lang w:val="ro-RO"/>
        </w:rPr>
      </w:pPr>
    </w:p>
    <w:p w:rsidR="00CC65A5" w:rsidRPr="00FD0225" w:rsidRDefault="003E0E53" w:rsidP="003E0E53">
      <w:pPr>
        <w:pStyle w:val="ListParagraph"/>
        <w:ind w:left="0"/>
        <w:rPr>
          <w:sz w:val="24"/>
          <w:szCs w:val="24"/>
          <w:lang w:val="ro-RO"/>
        </w:rPr>
      </w:pPr>
      <w:r w:rsidRPr="00C65ED5">
        <w:rPr>
          <w:sz w:val="24"/>
          <w:szCs w:val="24"/>
          <w:highlight w:val="yellow"/>
          <w:lang w:val="ro-RO"/>
        </w:rPr>
        <w:t>Se recomandă ca lucrarea de licență/disertație să urmeze, în linii mari, structura consacrată a unei lucrări științifice. Acest lucru presupune, pe lângă elaborarea unui prim capitol cu caracter teoretic, în cadrul căruia se introduc conceptele generale şi particulare în jurul cărora gravitează tema lucrării, redactarea unui capitol în care să se fixeze și să se descrie în detaliu cadrul metodologic al cercetării aflate la baza lucrării, respectiv a unui capitol în care să prezinte, interpreteze și discute rezultatele cercetării derulate.</w:t>
      </w:r>
    </w:p>
    <w:p w:rsidR="00CC65A5" w:rsidRDefault="00D6500D" w:rsidP="00D16F17">
      <w:pPr>
        <w:pStyle w:val="ListParagraph"/>
        <w:ind w:left="0"/>
        <w:rPr>
          <w:sz w:val="24"/>
          <w:szCs w:val="24"/>
          <w:lang w:val="ro-RO"/>
        </w:rPr>
      </w:pPr>
      <w:r w:rsidRPr="00FD0225">
        <w:rPr>
          <w:sz w:val="24"/>
          <w:szCs w:val="24"/>
          <w:lang w:val="ro-RO"/>
        </w:rPr>
        <w:t xml:space="preserve"> </w:t>
      </w:r>
    </w:p>
    <w:p w:rsidR="003E0E53" w:rsidRPr="00C65ED5" w:rsidRDefault="003E0E53" w:rsidP="003E0E53">
      <w:pPr>
        <w:rPr>
          <w:sz w:val="24"/>
          <w:szCs w:val="24"/>
          <w:highlight w:val="yellow"/>
          <w:lang w:val="ro-RO"/>
        </w:rPr>
      </w:pPr>
      <w:r w:rsidRPr="00C65ED5">
        <w:rPr>
          <w:sz w:val="24"/>
          <w:szCs w:val="24"/>
          <w:highlight w:val="yellow"/>
          <w:lang w:val="ro-RO"/>
        </w:rPr>
        <w:t xml:space="preserve">Capitolul cu  caracter teoretic ar trebui să se încadreze între </w:t>
      </w:r>
      <w:r w:rsidRPr="00C65ED5">
        <w:rPr>
          <w:i/>
          <w:sz w:val="24"/>
          <w:szCs w:val="24"/>
          <w:highlight w:val="yellow"/>
          <w:lang w:val="ro-RO"/>
        </w:rPr>
        <w:t>15-20 pagini</w:t>
      </w:r>
      <w:r w:rsidRPr="00C65ED5">
        <w:rPr>
          <w:sz w:val="24"/>
          <w:szCs w:val="24"/>
          <w:highlight w:val="yellow"/>
          <w:lang w:val="ro-RO"/>
        </w:rPr>
        <w:t xml:space="preserve">, conform regulilor de formatare descrise în documentul de față. </w:t>
      </w:r>
    </w:p>
    <w:p w:rsidR="003E0E53" w:rsidRPr="00C65ED5" w:rsidRDefault="003E0E53" w:rsidP="003E0E53">
      <w:pPr>
        <w:ind w:firstLine="720"/>
        <w:rPr>
          <w:sz w:val="24"/>
          <w:szCs w:val="24"/>
          <w:highlight w:val="yellow"/>
          <w:lang w:val="ro-RO"/>
        </w:rPr>
      </w:pPr>
      <w:r w:rsidRPr="00C65ED5">
        <w:rPr>
          <w:sz w:val="24"/>
          <w:szCs w:val="24"/>
          <w:highlight w:val="yellow"/>
          <w:lang w:val="ro-RO"/>
        </w:rPr>
        <w:t xml:space="preserve">Capitolul în care se fixează și descrie în detaliu cadrul metodologic al cercetării aflate la baza lucrării ar trebui să facă referire la aspecte precum: obiectivele specifice ale cercetării, ipotezele de cercetare care urmează a fi testate, variabilele luate în calcul, tipul de cercetare adoptat (calitativă/cantitativă) și metoda de cercetare aplicată (observația, analiza documentelor, studiul de caz, experimentul, sondajul, interviul individual, interviul de grup etc.), cu argumentarea pertinenței și adecvării acestora la obiectivele urmărite și contextul concret al studiului. Totodată, în acest capitol ar trebui descrise modalitatea de culegere a datelor, tipul de date utilizate și sursele acestora, precum și procedura de sistematizare a acestora, respectiv tehnicile de analiză și prelucrare a datelor sistematizate, cu argumentarea pertinenței și adecvării acestora. Acest capitol ar trebui să se încadreze între </w:t>
      </w:r>
      <w:r w:rsidRPr="00C65ED5">
        <w:rPr>
          <w:i/>
          <w:sz w:val="24"/>
          <w:szCs w:val="24"/>
          <w:highlight w:val="yellow"/>
          <w:lang w:val="ro-RO"/>
        </w:rPr>
        <w:t>5-15 pagini</w:t>
      </w:r>
      <w:r w:rsidRPr="00C65ED5">
        <w:rPr>
          <w:sz w:val="24"/>
          <w:szCs w:val="24"/>
          <w:highlight w:val="yellow"/>
          <w:lang w:val="ro-RO"/>
        </w:rPr>
        <w:t>, conform regulilor de formatare descrise în documentul de față.</w:t>
      </w:r>
    </w:p>
    <w:p w:rsidR="003E0E53" w:rsidRPr="00FD0225" w:rsidRDefault="003E0E53" w:rsidP="003E0E53">
      <w:pPr>
        <w:ind w:firstLine="720"/>
        <w:rPr>
          <w:sz w:val="24"/>
          <w:szCs w:val="24"/>
          <w:lang w:val="ro-RO"/>
        </w:rPr>
      </w:pPr>
      <w:r w:rsidRPr="00C65ED5">
        <w:rPr>
          <w:sz w:val="24"/>
          <w:szCs w:val="24"/>
          <w:highlight w:val="yellow"/>
          <w:lang w:val="ro-RO"/>
        </w:rPr>
        <w:t xml:space="preserve">În fine, capitolul în care sunt prezentate, interpretate și discutate rezultatele cercetării derulate ar trebui să se încadreze între </w:t>
      </w:r>
      <w:r w:rsidRPr="00C65ED5">
        <w:rPr>
          <w:i/>
          <w:sz w:val="24"/>
          <w:szCs w:val="24"/>
          <w:highlight w:val="yellow"/>
          <w:lang w:val="ro-RO"/>
        </w:rPr>
        <w:t>15-30 pagini</w:t>
      </w:r>
      <w:r w:rsidRPr="00C65ED5">
        <w:rPr>
          <w:sz w:val="24"/>
          <w:szCs w:val="24"/>
          <w:highlight w:val="yellow"/>
          <w:lang w:val="ro-RO"/>
        </w:rPr>
        <w:t>, conform acelorași reguli de formatare.</w:t>
      </w:r>
    </w:p>
    <w:p w:rsidR="003E0E53" w:rsidRDefault="003E0E53" w:rsidP="00D16F17">
      <w:pPr>
        <w:pStyle w:val="ListParagraph"/>
        <w:ind w:left="0"/>
        <w:rPr>
          <w:sz w:val="24"/>
          <w:szCs w:val="24"/>
          <w:lang w:val="ro-RO"/>
        </w:rPr>
      </w:pPr>
    </w:p>
    <w:p w:rsidR="003E0E53" w:rsidRDefault="003E0E53" w:rsidP="00D16F17">
      <w:pPr>
        <w:pStyle w:val="ListParagraph"/>
        <w:ind w:left="0"/>
        <w:rPr>
          <w:sz w:val="24"/>
          <w:szCs w:val="24"/>
          <w:lang w:val="ro-RO"/>
        </w:rPr>
      </w:pPr>
    </w:p>
    <w:p w:rsidR="003E0E53" w:rsidRDefault="003E0E53" w:rsidP="003E0E53">
      <w:pPr>
        <w:rPr>
          <w:sz w:val="24"/>
          <w:szCs w:val="24"/>
          <w:lang w:val="ro-RO"/>
        </w:rPr>
      </w:pPr>
      <w:r w:rsidRPr="00C65ED5">
        <w:rPr>
          <w:sz w:val="24"/>
          <w:szCs w:val="24"/>
          <w:highlight w:val="yellow"/>
          <w:lang w:val="ro-RO"/>
        </w:rPr>
        <w:t xml:space="preserve">Pe lângă capitolele care corespund structurii consacrate a unei lucrări științifice, este posibilă elaborarea unui capitol suplimentar care să conţină aspecte și prezentări concrete, specifice anumitor piețe sau sectoare economice și/sau anumitor zone geografice asupra cărora se concentrează cercetarea care stă la baza lucrării, în măsura în care volumul de informație relevantă este suficient de consistent (în caz contrar, aceste aspecte și prezentări concrete pot fi incluse în cadrul primului capitol, cu caracter teoretic, conferindu-i acestuia mai multă consistenţă şi o notă personală suplimentară). Un astfel de capitol ar avea rolul de a evidenția contextul specific și practic al cercetării și ar trebui să se încadreze între </w:t>
      </w:r>
      <w:r w:rsidRPr="00C65ED5">
        <w:rPr>
          <w:i/>
          <w:sz w:val="24"/>
          <w:szCs w:val="24"/>
          <w:highlight w:val="yellow"/>
          <w:lang w:val="ro-RO"/>
        </w:rPr>
        <w:t>10-15 pagini</w:t>
      </w:r>
      <w:r w:rsidRPr="00C65ED5">
        <w:rPr>
          <w:sz w:val="24"/>
          <w:szCs w:val="24"/>
          <w:highlight w:val="yellow"/>
          <w:lang w:val="ro-RO"/>
        </w:rPr>
        <w:t>, conform regulilor de formatare descrise în documentul de față.</w:t>
      </w:r>
      <w:r w:rsidRPr="00FD0225">
        <w:rPr>
          <w:sz w:val="24"/>
          <w:szCs w:val="24"/>
          <w:lang w:val="ro-RO"/>
        </w:rPr>
        <w:t xml:space="preserve"> </w:t>
      </w:r>
    </w:p>
    <w:p w:rsidR="003E0E53" w:rsidRDefault="003E0E53" w:rsidP="003E0E53">
      <w:pPr>
        <w:rPr>
          <w:sz w:val="24"/>
          <w:szCs w:val="24"/>
          <w:lang w:val="ro-RO"/>
        </w:rPr>
      </w:pPr>
    </w:p>
    <w:p w:rsidR="003E0E53" w:rsidRPr="00C65ED5" w:rsidRDefault="003E0E53" w:rsidP="003E0E53">
      <w:pPr>
        <w:rPr>
          <w:sz w:val="24"/>
          <w:szCs w:val="24"/>
          <w:highlight w:val="yellow"/>
          <w:lang w:val="ro-RO"/>
        </w:rPr>
      </w:pPr>
      <w:r w:rsidRPr="00C65ED5">
        <w:rPr>
          <w:sz w:val="24"/>
          <w:szCs w:val="24"/>
          <w:highlight w:val="yellow"/>
          <w:lang w:val="ro-RO"/>
        </w:rPr>
        <w:t xml:space="preserve">Secțiunile aferente introducerii și concluziilor ar trebui să se încadreze fiecare între </w:t>
      </w:r>
      <w:r w:rsidRPr="00C65ED5">
        <w:rPr>
          <w:i/>
          <w:sz w:val="24"/>
          <w:szCs w:val="24"/>
          <w:highlight w:val="yellow"/>
          <w:lang w:val="ro-RO"/>
        </w:rPr>
        <w:t>1-3</w:t>
      </w:r>
      <w:r w:rsidRPr="00C65ED5">
        <w:rPr>
          <w:sz w:val="24"/>
          <w:szCs w:val="24"/>
          <w:highlight w:val="yellow"/>
          <w:lang w:val="ro-RO"/>
        </w:rPr>
        <w:t xml:space="preserve"> pagini, cu respectarea regulilor de formatare detaliate în documentul de față.</w:t>
      </w:r>
    </w:p>
    <w:p w:rsidR="003E0E53" w:rsidRPr="00C65ED5" w:rsidRDefault="003E0E53" w:rsidP="003E0E53">
      <w:pPr>
        <w:ind w:firstLine="720"/>
        <w:rPr>
          <w:sz w:val="24"/>
          <w:szCs w:val="24"/>
          <w:highlight w:val="yellow"/>
          <w:lang w:val="ro-RO"/>
        </w:rPr>
      </w:pPr>
      <w:r w:rsidRPr="00C65ED5">
        <w:rPr>
          <w:sz w:val="24"/>
          <w:szCs w:val="24"/>
          <w:highlight w:val="yellow"/>
          <w:lang w:val="ro-RO"/>
        </w:rPr>
        <w:t xml:space="preserve">Per ansamblu, dimensiunea lucrării de licență/disertație ar trebui să se încadreze între </w:t>
      </w:r>
      <w:r w:rsidRPr="00C65ED5">
        <w:rPr>
          <w:i/>
          <w:sz w:val="24"/>
          <w:szCs w:val="24"/>
          <w:highlight w:val="yellow"/>
          <w:lang w:val="ro-RO"/>
        </w:rPr>
        <w:t xml:space="preserve">40-70 pagini </w:t>
      </w:r>
      <w:r w:rsidRPr="00C65ED5">
        <w:rPr>
          <w:sz w:val="24"/>
          <w:szCs w:val="24"/>
          <w:highlight w:val="yellow"/>
          <w:lang w:val="ro-RO"/>
        </w:rPr>
        <w:t>(excluzând secțiunile aferente abrevierilor, listelor tabelelor/graficelor, introducerii, concluziilor, bibliografiei și anexelor).</w:t>
      </w:r>
    </w:p>
    <w:p w:rsidR="003E0E53" w:rsidRDefault="003E0E53" w:rsidP="003E0E53">
      <w:pPr>
        <w:ind w:firstLine="720"/>
        <w:rPr>
          <w:sz w:val="24"/>
          <w:szCs w:val="24"/>
          <w:lang w:val="ro-RO"/>
        </w:rPr>
      </w:pPr>
      <w:r w:rsidRPr="00C65ED5">
        <w:rPr>
          <w:sz w:val="24"/>
          <w:szCs w:val="24"/>
          <w:highlight w:val="yellow"/>
          <w:lang w:val="ro-RO"/>
        </w:rPr>
        <w:t>Urmează capitolele 3, 4, ...</w:t>
      </w:r>
    </w:p>
    <w:p w:rsidR="003E0E53" w:rsidRPr="00FD0225" w:rsidRDefault="003E0E53" w:rsidP="003E0E53">
      <w:pPr>
        <w:rPr>
          <w:sz w:val="24"/>
          <w:szCs w:val="24"/>
          <w:lang w:val="ro-RO"/>
        </w:rPr>
      </w:pPr>
    </w:p>
    <w:p w:rsidR="003E0E53" w:rsidRPr="00FD0225" w:rsidRDefault="003E0E53" w:rsidP="00D16F17">
      <w:pPr>
        <w:pStyle w:val="ListParagraph"/>
        <w:ind w:left="0"/>
        <w:rPr>
          <w:sz w:val="24"/>
          <w:szCs w:val="24"/>
          <w:lang w:val="ro-RO"/>
        </w:rPr>
        <w:sectPr w:rsidR="003E0E53" w:rsidRPr="00FD0225" w:rsidSect="00F354A2">
          <w:headerReference w:type="default" r:id="rId13"/>
          <w:pgSz w:w="11907" w:h="16839" w:code="9"/>
          <w:pgMar w:top="1440" w:right="1440" w:bottom="1440" w:left="1440" w:header="720" w:footer="170" w:gutter="0"/>
          <w:cols w:space="720"/>
          <w:docGrid w:linePitch="360"/>
        </w:sectPr>
      </w:pPr>
    </w:p>
    <w:p w:rsidR="00234E4A" w:rsidRPr="00FD0225" w:rsidRDefault="00234E4A" w:rsidP="00D3561B">
      <w:pPr>
        <w:pStyle w:val="Heading1"/>
      </w:pPr>
      <w:bookmarkStart w:id="41" w:name="_Toc512252959"/>
      <w:bookmarkStart w:id="42" w:name="_Toc512258370"/>
      <w:bookmarkStart w:id="43" w:name="_Toc512258424"/>
      <w:bookmarkStart w:id="44" w:name="_Toc512258566"/>
      <w:bookmarkStart w:id="45" w:name="_Toc534226905"/>
      <w:r w:rsidRPr="00FD0225">
        <w:lastRenderedPageBreak/>
        <w:t>Concluzii</w:t>
      </w:r>
      <w:bookmarkEnd w:id="41"/>
      <w:bookmarkEnd w:id="42"/>
      <w:bookmarkEnd w:id="43"/>
      <w:bookmarkEnd w:id="44"/>
      <w:bookmarkEnd w:id="45"/>
    </w:p>
    <w:p w:rsidR="00C00FB3" w:rsidRPr="00FD0225" w:rsidRDefault="00C00FB3" w:rsidP="00C00FB3">
      <w:pPr>
        <w:rPr>
          <w:sz w:val="24"/>
          <w:szCs w:val="24"/>
          <w:lang w:val="ro-RO"/>
        </w:rPr>
      </w:pPr>
      <w:r w:rsidRPr="00C65ED5">
        <w:rPr>
          <w:sz w:val="24"/>
          <w:szCs w:val="24"/>
          <w:highlight w:val="yellow"/>
          <w:lang w:val="ro-RO"/>
        </w:rPr>
        <w:t>(rând liber, 12pt, spaţiere 1,5, fără spaţii înainte şi după paragraf)</w:t>
      </w:r>
    </w:p>
    <w:p w:rsidR="00DD7497" w:rsidRPr="00FD0225" w:rsidRDefault="00DD7497" w:rsidP="004C1B31">
      <w:pPr>
        <w:rPr>
          <w:sz w:val="24"/>
          <w:szCs w:val="24"/>
          <w:lang w:val="ro-RO"/>
        </w:rPr>
      </w:pPr>
      <w:r w:rsidRPr="00FD0225">
        <w:rPr>
          <w:sz w:val="24"/>
          <w:szCs w:val="24"/>
          <w:lang w:val="ro-RO"/>
        </w:rPr>
        <w:t xml:space="preserve">În </w:t>
      </w:r>
      <w:r w:rsidR="008A79A0" w:rsidRPr="00FD0225">
        <w:rPr>
          <w:sz w:val="24"/>
          <w:szCs w:val="24"/>
          <w:lang w:val="ro-RO"/>
        </w:rPr>
        <w:t xml:space="preserve">această </w:t>
      </w:r>
      <w:r w:rsidRPr="00FD0225">
        <w:rPr>
          <w:sz w:val="24"/>
          <w:szCs w:val="24"/>
          <w:lang w:val="ro-RO"/>
        </w:rPr>
        <w:t>lucrare</w:t>
      </w:r>
      <w:r w:rsidR="008A79A0" w:rsidRPr="00FD0225">
        <w:rPr>
          <w:sz w:val="24"/>
          <w:szCs w:val="24"/>
          <w:lang w:val="ro-RO"/>
        </w:rPr>
        <w:t xml:space="preserve"> </w:t>
      </w:r>
      <w:r w:rsidRPr="00FD0225">
        <w:rPr>
          <w:sz w:val="24"/>
          <w:szCs w:val="24"/>
          <w:lang w:val="ro-RO"/>
        </w:rPr>
        <w:t>am</w:t>
      </w:r>
      <w:r w:rsidR="009476E8" w:rsidRPr="00FD0225">
        <w:rPr>
          <w:sz w:val="24"/>
          <w:szCs w:val="24"/>
          <w:lang w:val="ro-RO"/>
        </w:rPr>
        <w:t xml:space="preserve"> abordat ...</w:t>
      </w:r>
      <w:r w:rsidRPr="00FD0225">
        <w:rPr>
          <w:sz w:val="24"/>
          <w:szCs w:val="24"/>
          <w:lang w:val="ro-RO"/>
        </w:rPr>
        <w:t xml:space="preserve"> </w:t>
      </w: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203B3B" w:rsidRPr="00FD0225" w:rsidRDefault="00203B3B" w:rsidP="00203B3B">
      <w:pPr>
        <w:rPr>
          <w:b/>
          <w:sz w:val="24"/>
          <w:szCs w:val="24"/>
          <w:lang w:val="ro-RO"/>
        </w:rPr>
      </w:pPr>
    </w:p>
    <w:p w:rsidR="0067703E" w:rsidRPr="00FD0225" w:rsidRDefault="0067703E" w:rsidP="00203B3B">
      <w:pPr>
        <w:rPr>
          <w:b/>
          <w:sz w:val="24"/>
          <w:szCs w:val="24"/>
          <w:lang w:val="ro-RO"/>
        </w:rPr>
      </w:pPr>
    </w:p>
    <w:p w:rsidR="0067703E" w:rsidRPr="00FD0225" w:rsidRDefault="0067703E" w:rsidP="00203B3B">
      <w:pPr>
        <w:rPr>
          <w:b/>
          <w:sz w:val="24"/>
          <w:szCs w:val="24"/>
          <w:lang w:val="ro-RO"/>
        </w:rPr>
      </w:pPr>
    </w:p>
    <w:p w:rsidR="00203B3B" w:rsidRPr="00A64022" w:rsidRDefault="004D60C7" w:rsidP="00203B3B">
      <w:pPr>
        <w:rPr>
          <w:b/>
          <w:szCs w:val="24"/>
          <w:highlight w:val="yellow"/>
          <w:lang w:val="ro-RO"/>
        </w:rPr>
      </w:pPr>
      <w:r w:rsidRPr="00A64022">
        <w:rPr>
          <w:b/>
          <w:szCs w:val="24"/>
          <w:highlight w:val="yellow"/>
          <w:lang w:val="ro-RO"/>
        </w:rPr>
        <w:t>O</w:t>
      </w:r>
      <w:r w:rsidR="00203B3B" w:rsidRPr="00A64022">
        <w:rPr>
          <w:b/>
          <w:szCs w:val="24"/>
          <w:highlight w:val="yellow"/>
          <w:lang w:val="ro-RO"/>
        </w:rPr>
        <w:t>bservaţii:</w:t>
      </w:r>
    </w:p>
    <w:p w:rsidR="00330D08" w:rsidRPr="00701F30" w:rsidRDefault="009476E8" w:rsidP="00E45EAD">
      <w:pPr>
        <w:rPr>
          <w:color w:val="FF0000"/>
          <w:szCs w:val="24"/>
          <w:lang w:val="ro-RO"/>
        </w:rPr>
      </w:pPr>
      <w:r w:rsidRPr="00A64022">
        <w:rPr>
          <w:szCs w:val="24"/>
          <w:highlight w:val="yellow"/>
          <w:lang w:val="ro-RO"/>
        </w:rPr>
        <w:t>În mod ideal, concluziile generale ale lucrării nu vor relua părţi din introducere şi nici eventualele concluzii punctuale</w:t>
      </w:r>
      <w:r w:rsidR="00A26E58" w:rsidRPr="00A64022">
        <w:rPr>
          <w:szCs w:val="24"/>
          <w:highlight w:val="yellow"/>
          <w:lang w:val="ro-RO"/>
        </w:rPr>
        <w:t>/parțiale</w:t>
      </w:r>
      <w:r w:rsidRPr="00A64022">
        <w:rPr>
          <w:szCs w:val="24"/>
          <w:highlight w:val="yellow"/>
          <w:lang w:val="ro-RO"/>
        </w:rPr>
        <w:t xml:space="preserve"> </w:t>
      </w:r>
      <w:r w:rsidR="00B435D2" w:rsidRPr="00A64022">
        <w:rPr>
          <w:szCs w:val="24"/>
          <w:highlight w:val="yellow"/>
          <w:lang w:val="ro-RO"/>
        </w:rPr>
        <w:t>de la nivelul capitolelor,</w:t>
      </w:r>
      <w:r w:rsidR="0067703E" w:rsidRPr="00A64022">
        <w:rPr>
          <w:szCs w:val="24"/>
          <w:highlight w:val="yellow"/>
          <w:lang w:val="ro-RO"/>
        </w:rPr>
        <w:t xml:space="preserve"> </w:t>
      </w:r>
      <w:r w:rsidR="00B435D2" w:rsidRPr="00A64022">
        <w:rPr>
          <w:szCs w:val="24"/>
          <w:highlight w:val="yellow"/>
          <w:lang w:val="ro-RO"/>
        </w:rPr>
        <w:t>a</w:t>
      </w:r>
      <w:r w:rsidR="0067703E" w:rsidRPr="00A64022">
        <w:rPr>
          <w:szCs w:val="24"/>
          <w:highlight w:val="yellow"/>
          <w:lang w:val="ro-RO"/>
        </w:rPr>
        <w:t>cestea din urmă</w:t>
      </w:r>
      <w:r w:rsidR="00A26E58" w:rsidRPr="00A64022">
        <w:rPr>
          <w:szCs w:val="24"/>
          <w:highlight w:val="yellow"/>
          <w:lang w:val="ro-RO"/>
        </w:rPr>
        <w:t xml:space="preserve"> </w:t>
      </w:r>
      <w:r w:rsidR="00B435D2" w:rsidRPr="00A64022">
        <w:rPr>
          <w:szCs w:val="24"/>
          <w:highlight w:val="yellow"/>
          <w:lang w:val="ro-RO"/>
        </w:rPr>
        <w:t xml:space="preserve">fiind </w:t>
      </w:r>
      <w:r w:rsidR="007F034A" w:rsidRPr="00A64022">
        <w:rPr>
          <w:szCs w:val="24"/>
          <w:highlight w:val="yellow"/>
          <w:lang w:val="ro-RO"/>
        </w:rPr>
        <w:t xml:space="preserve">coroborate și integrate sub forma unor </w:t>
      </w:r>
      <w:r w:rsidR="00A26E58" w:rsidRPr="00A64022">
        <w:rPr>
          <w:szCs w:val="24"/>
          <w:highlight w:val="yellow"/>
          <w:lang w:val="ro-RO"/>
        </w:rPr>
        <w:t>concluzii generale</w:t>
      </w:r>
      <w:r w:rsidR="00701F30" w:rsidRPr="00A64022">
        <w:rPr>
          <w:szCs w:val="24"/>
          <w:highlight w:val="yellow"/>
          <w:lang w:val="ro-RO"/>
        </w:rPr>
        <w:t xml:space="preserve">. </w:t>
      </w:r>
      <w:r w:rsidRPr="00A64022">
        <w:rPr>
          <w:szCs w:val="24"/>
          <w:highlight w:val="yellow"/>
          <w:lang w:val="ro-RO"/>
        </w:rPr>
        <w:t>Se poate realiza o scurtă sinteză a demersului ştiinţific (1-2 paragrafe)</w:t>
      </w:r>
      <w:r w:rsidR="004D60C7" w:rsidRPr="00A64022">
        <w:rPr>
          <w:szCs w:val="24"/>
          <w:highlight w:val="yellow"/>
          <w:lang w:val="ro-RO"/>
        </w:rPr>
        <w:t xml:space="preserve"> </w:t>
      </w:r>
      <w:r w:rsidRPr="00A64022">
        <w:rPr>
          <w:szCs w:val="24"/>
          <w:highlight w:val="yellow"/>
          <w:lang w:val="ro-RO"/>
        </w:rPr>
        <w:t>dar accentul ar trebui să cadă pe o discutare non-tehnică, poate mai generală, a rezultatelor lucrării (atât cele teoretice cât şi cele empirice/practice). De exemplu</w:t>
      </w:r>
      <w:r w:rsidR="00FA4A06" w:rsidRPr="00A64022">
        <w:rPr>
          <w:szCs w:val="24"/>
          <w:highlight w:val="yellow"/>
          <w:lang w:val="ro-RO"/>
        </w:rPr>
        <w:t>:</w:t>
      </w:r>
      <w:r w:rsidRPr="00A64022">
        <w:rPr>
          <w:szCs w:val="24"/>
          <w:highlight w:val="yellow"/>
          <w:lang w:val="ro-RO"/>
        </w:rPr>
        <w:t xml:space="preserve"> </w:t>
      </w:r>
      <w:r w:rsidR="004D60C7" w:rsidRPr="00A64022">
        <w:rPr>
          <w:szCs w:val="24"/>
          <w:highlight w:val="yellow"/>
          <w:lang w:val="ro-RO"/>
        </w:rPr>
        <w:t>(</w:t>
      </w:r>
      <w:r w:rsidRPr="00A64022">
        <w:rPr>
          <w:szCs w:val="24"/>
          <w:highlight w:val="yellow"/>
          <w:lang w:val="ro-RO"/>
        </w:rPr>
        <w:t xml:space="preserve">1) </w:t>
      </w:r>
      <w:r w:rsidR="003F4BAE" w:rsidRPr="00A64022">
        <w:rPr>
          <w:szCs w:val="24"/>
          <w:highlight w:val="yellow"/>
          <w:lang w:val="ro-RO"/>
        </w:rPr>
        <w:t>Î</w:t>
      </w:r>
      <w:r w:rsidRPr="00A64022">
        <w:rPr>
          <w:szCs w:val="24"/>
          <w:highlight w:val="yellow"/>
          <w:lang w:val="ro-RO"/>
        </w:rPr>
        <w:t xml:space="preserve">n ce constă utilitatea demersului şi pentru cine? </w:t>
      </w:r>
      <w:r w:rsidR="004D60C7" w:rsidRPr="00A64022">
        <w:rPr>
          <w:szCs w:val="24"/>
          <w:highlight w:val="yellow"/>
          <w:lang w:val="ro-RO"/>
        </w:rPr>
        <w:t>(</w:t>
      </w:r>
      <w:r w:rsidRPr="00A64022">
        <w:rPr>
          <w:szCs w:val="24"/>
          <w:highlight w:val="yellow"/>
          <w:lang w:val="ro-RO"/>
        </w:rPr>
        <w:t xml:space="preserve">2) </w:t>
      </w:r>
      <w:r w:rsidR="003F4BAE" w:rsidRPr="00A64022">
        <w:rPr>
          <w:szCs w:val="24"/>
          <w:highlight w:val="yellow"/>
          <w:lang w:val="ro-RO"/>
        </w:rPr>
        <w:t>S</w:t>
      </w:r>
      <w:r w:rsidRPr="00A64022">
        <w:rPr>
          <w:szCs w:val="24"/>
          <w:highlight w:val="yellow"/>
          <w:lang w:val="ro-RO"/>
        </w:rPr>
        <w:t xml:space="preserve">e confirmă/infirmă rezultate anterioare; cum se explică o eventuală infirmare? </w:t>
      </w:r>
      <w:r w:rsidR="004D60C7" w:rsidRPr="00A64022">
        <w:rPr>
          <w:szCs w:val="24"/>
          <w:highlight w:val="yellow"/>
          <w:lang w:val="ro-RO"/>
        </w:rPr>
        <w:t>(</w:t>
      </w:r>
      <w:r w:rsidR="00B435D2" w:rsidRPr="00A64022">
        <w:rPr>
          <w:szCs w:val="24"/>
          <w:highlight w:val="yellow"/>
          <w:lang w:val="ro-RO"/>
        </w:rPr>
        <w:t>3</w:t>
      </w:r>
      <w:r w:rsidRPr="00A64022">
        <w:rPr>
          <w:szCs w:val="24"/>
          <w:highlight w:val="yellow"/>
          <w:lang w:val="ro-RO"/>
        </w:rPr>
        <w:t xml:space="preserve">) </w:t>
      </w:r>
      <w:r w:rsidR="003F4BAE" w:rsidRPr="00A64022">
        <w:rPr>
          <w:szCs w:val="24"/>
          <w:highlight w:val="yellow"/>
          <w:lang w:val="ro-RO"/>
        </w:rPr>
        <w:t>C</w:t>
      </w:r>
      <w:r w:rsidRPr="00A64022">
        <w:rPr>
          <w:szCs w:val="24"/>
          <w:highlight w:val="yellow"/>
          <w:lang w:val="ro-RO"/>
        </w:rPr>
        <w:t>are sunt limitele sau neajunsurile sesizate</w:t>
      </w:r>
      <w:r w:rsidR="00A26E58" w:rsidRPr="00A64022">
        <w:rPr>
          <w:szCs w:val="24"/>
          <w:highlight w:val="yellow"/>
          <w:lang w:val="ro-RO"/>
        </w:rPr>
        <w:t xml:space="preserve"> ale cercetării derulate</w:t>
      </w:r>
      <w:r w:rsidRPr="00A64022">
        <w:rPr>
          <w:szCs w:val="24"/>
          <w:highlight w:val="yellow"/>
          <w:lang w:val="ro-RO"/>
        </w:rPr>
        <w:t xml:space="preserve">? </w:t>
      </w:r>
      <w:r w:rsidR="004D60C7" w:rsidRPr="00A64022">
        <w:rPr>
          <w:szCs w:val="24"/>
          <w:highlight w:val="yellow"/>
          <w:lang w:val="ro-RO"/>
        </w:rPr>
        <w:t>(</w:t>
      </w:r>
      <w:r w:rsidR="00B435D2" w:rsidRPr="00A64022">
        <w:rPr>
          <w:szCs w:val="24"/>
          <w:highlight w:val="yellow"/>
          <w:lang w:val="ro-RO"/>
        </w:rPr>
        <w:t>4</w:t>
      </w:r>
      <w:r w:rsidRPr="00A64022">
        <w:rPr>
          <w:szCs w:val="24"/>
          <w:highlight w:val="yellow"/>
          <w:lang w:val="ro-RO"/>
        </w:rPr>
        <w:t>) Cum ar putea fi gestionate-rezolvate aceste probleme într-o abordar</w:t>
      </w:r>
      <w:r w:rsidR="00B435D2" w:rsidRPr="00A64022">
        <w:rPr>
          <w:szCs w:val="24"/>
          <w:highlight w:val="yellow"/>
          <w:lang w:val="ro-RO"/>
        </w:rPr>
        <w:t>e viitoare (masterat, doctorat) și c</w:t>
      </w:r>
      <w:r w:rsidR="003F4BAE" w:rsidRPr="00A64022">
        <w:rPr>
          <w:szCs w:val="24"/>
          <w:highlight w:val="yellow"/>
          <w:lang w:val="ro-RO"/>
        </w:rPr>
        <w:t xml:space="preserve">are ar putea fi direcțiile viitoare principale de dezvoltare/extindere a cercetării derulate? </w:t>
      </w:r>
      <w:r w:rsidR="004D60C7" w:rsidRPr="00A64022">
        <w:rPr>
          <w:szCs w:val="24"/>
          <w:highlight w:val="yellow"/>
          <w:lang w:val="ro-RO"/>
        </w:rPr>
        <w:t>(</w:t>
      </w:r>
      <w:r w:rsidR="00577EF8" w:rsidRPr="00A64022">
        <w:rPr>
          <w:szCs w:val="24"/>
          <w:highlight w:val="yellow"/>
          <w:lang w:val="ro-RO"/>
        </w:rPr>
        <w:t>5</w:t>
      </w:r>
      <w:r w:rsidRPr="00A64022">
        <w:rPr>
          <w:szCs w:val="24"/>
          <w:highlight w:val="yellow"/>
          <w:lang w:val="ro-RO"/>
        </w:rPr>
        <w:t xml:space="preserve">) Eventualele mulţumiri pot apărea de asemenea în cadrul concluziilor (pentru </w:t>
      </w:r>
      <w:r w:rsidR="00FA4A06" w:rsidRPr="00A64022">
        <w:rPr>
          <w:szCs w:val="24"/>
          <w:highlight w:val="yellow"/>
          <w:lang w:val="ro-RO"/>
        </w:rPr>
        <w:t xml:space="preserve">coordonare, </w:t>
      </w:r>
      <w:r w:rsidRPr="00A64022">
        <w:rPr>
          <w:szCs w:val="24"/>
          <w:highlight w:val="yellow"/>
          <w:lang w:val="ro-RO"/>
        </w:rPr>
        <w:t>datele furnizate, mijlocirea practicii/dezvoltării studiului de caz). Doar dacă este cu adevărat cazul</w:t>
      </w:r>
      <w:r w:rsidR="00EE44B3" w:rsidRPr="00A64022">
        <w:rPr>
          <w:szCs w:val="24"/>
          <w:highlight w:val="yellow"/>
          <w:lang w:val="ro-RO"/>
        </w:rPr>
        <w:t xml:space="preserve"> </w:t>
      </w:r>
      <w:r w:rsidRPr="00A64022">
        <w:rPr>
          <w:szCs w:val="24"/>
          <w:highlight w:val="yellow"/>
          <w:lang w:val="ro-RO"/>
        </w:rPr>
        <w:t>se pot preciza şi aşa-numitele „policy implications”, adică recomand</w:t>
      </w:r>
      <w:r w:rsidR="004D60C7" w:rsidRPr="00A64022">
        <w:rPr>
          <w:szCs w:val="24"/>
          <w:highlight w:val="yellow"/>
          <w:lang w:val="ro-RO"/>
        </w:rPr>
        <w:t>ările către d</w:t>
      </w:r>
      <w:r w:rsidRPr="00A64022">
        <w:rPr>
          <w:szCs w:val="24"/>
          <w:highlight w:val="yellow"/>
          <w:lang w:val="ro-RO"/>
        </w:rPr>
        <w:t>iferite</w:t>
      </w:r>
      <w:r w:rsidR="004D60C7" w:rsidRPr="00A64022">
        <w:rPr>
          <w:szCs w:val="24"/>
          <w:highlight w:val="yellow"/>
          <w:lang w:val="ro-RO"/>
        </w:rPr>
        <w:t xml:space="preserve"> </w:t>
      </w:r>
      <w:r w:rsidRPr="00A64022">
        <w:rPr>
          <w:szCs w:val="24"/>
          <w:highlight w:val="yellow"/>
          <w:lang w:val="ro-RO"/>
        </w:rPr>
        <w:t>autorităţi</w:t>
      </w:r>
      <w:r w:rsidR="00FA4A06" w:rsidRPr="00A64022">
        <w:rPr>
          <w:szCs w:val="24"/>
          <w:highlight w:val="yellow"/>
          <w:lang w:val="ro-RO"/>
        </w:rPr>
        <w:t>.</w:t>
      </w:r>
      <w:r w:rsidRPr="00881AFF">
        <w:rPr>
          <w:szCs w:val="24"/>
          <w:lang w:val="ro-RO"/>
        </w:rPr>
        <w:t xml:space="preserve">      </w:t>
      </w:r>
    </w:p>
    <w:p w:rsidR="008F0AFC" w:rsidRPr="00881AFF" w:rsidRDefault="008F0AFC">
      <w:pPr>
        <w:spacing w:line="240" w:lineRule="auto"/>
        <w:rPr>
          <w:rFonts w:eastAsia="Times New Roman"/>
          <w:b/>
          <w:bCs/>
          <w:color w:val="FF0000"/>
          <w:kern w:val="32"/>
          <w:sz w:val="28"/>
          <w:szCs w:val="28"/>
          <w:lang w:val="ro-RO"/>
        </w:rPr>
      </w:pPr>
      <w:bookmarkStart w:id="46" w:name="_Toc512252960"/>
      <w:bookmarkStart w:id="47" w:name="_Toc512258371"/>
      <w:bookmarkStart w:id="48" w:name="_Toc512258425"/>
      <w:bookmarkStart w:id="49" w:name="_Toc512258567"/>
      <w:r w:rsidRPr="00881AFF">
        <w:rPr>
          <w:lang w:val="ro-RO"/>
        </w:rPr>
        <w:br w:type="page"/>
      </w:r>
    </w:p>
    <w:p w:rsidR="00234E4A" w:rsidRPr="00881AFF" w:rsidRDefault="00234E4A" w:rsidP="00D3561B">
      <w:pPr>
        <w:pStyle w:val="Heading1"/>
      </w:pPr>
      <w:bookmarkStart w:id="50" w:name="_Toc534226906"/>
      <w:r w:rsidRPr="00881AFF">
        <w:lastRenderedPageBreak/>
        <w:t>Bibliografie</w:t>
      </w:r>
      <w:bookmarkEnd w:id="46"/>
      <w:bookmarkEnd w:id="47"/>
      <w:bookmarkEnd w:id="48"/>
      <w:bookmarkEnd w:id="49"/>
      <w:bookmarkEnd w:id="50"/>
    </w:p>
    <w:p w:rsidR="0002689F" w:rsidRPr="00881AFF" w:rsidRDefault="0002689F" w:rsidP="0002689F">
      <w:pPr>
        <w:rPr>
          <w:color w:val="7F7F7F"/>
          <w:sz w:val="24"/>
          <w:szCs w:val="24"/>
          <w:lang w:val="ro-RO"/>
        </w:rPr>
      </w:pPr>
      <w:r w:rsidRPr="00881AFF">
        <w:rPr>
          <w:color w:val="7F7F7F"/>
          <w:sz w:val="24"/>
          <w:szCs w:val="24"/>
          <w:lang w:val="ro-RO"/>
        </w:rPr>
        <w:t>(rând liber, 12pt, spaţiere 1,5, fără spaţii înainte şi după paragraf)</w:t>
      </w:r>
    </w:p>
    <w:p w:rsidR="00336064" w:rsidRPr="00A64022" w:rsidRDefault="00336064" w:rsidP="00AF5B11">
      <w:pPr>
        <w:ind w:left="567" w:hanging="567"/>
        <w:rPr>
          <w:szCs w:val="24"/>
          <w:highlight w:val="yellow"/>
          <w:lang w:val="ro-RO"/>
        </w:rPr>
      </w:pPr>
      <w:r w:rsidRPr="00A64022">
        <w:rPr>
          <w:szCs w:val="24"/>
          <w:highlight w:val="yellow"/>
          <w:lang w:val="ro-RO"/>
        </w:rPr>
        <w:t xml:space="preserve">Acu, I.M. (1996), </w:t>
      </w:r>
      <w:r w:rsidR="00FA4A06"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 xml:space="preserve">, Editura Kyz, Braşov.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Pr="00A64022">
        <w:rPr>
          <w:color w:val="7F7F7F"/>
          <w:szCs w:val="24"/>
          <w:highlight w:val="yellow"/>
          <w:lang w:val="ro-RO"/>
        </w:rPr>
        <w:t>//carte cu 1 autor</w:t>
      </w:r>
    </w:p>
    <w:p w:rsidR="007274C1" w:rsidRPr="00A64022" w:rsidRDefault="00EE3862" w:rsidP="00AF5B11">
      <w:pPr>
        <w:ind w:left="567" w:hanging="567"/>
        <w:rPr>
          <w:szCs w:val="24"/>
          <w:highlight w:val="yellow"/>
          <w:lang w:val="ro-RO"/>
        </w:rPr>
      </w:pPr>
      <w:r w:rsidRPr="00A64022">
        <w:rPr>
          <w:szCs w:val="24"/>
          <w:highlight w:val="yellow"/>
          <w:lang w:val="ro-RO"/>
        </w:rPr>
        <w:t>Alb</w:t>
      </w:r>
      <w:r w:rsidR="00336064" w:rsidRPr="00A64022">
        <w:rPr>
          <w:szCs w:val="24"/>
          <w:highlight w:val="yellow"/>
          <w:lang w:val="ro-RO"/>
        </w:rPr>
        <w:t>ulescu</w:t>
      </w:r>
      <w:r w:rsidRPr="00A64022">
        <w:rPr>
          <w:szCs w:val="24"/>
          <w:highlight w:val="yellow"/>
          <w:lang w:val="ro-RO"/>
        </w:rPr>
        <w:t xml:space="preserve">, </w:t>
      </w:r>
      <w:r w:rsidR="00336064" w:rsidRPr="00A64022">
        <w:rPr>
          <w:szCs w:val="24"/>
          <w:highlight w:val="yellow"/>
          <w:lang w:val="ro-RO"/>
        </w:rPr>
        <w:t>M</w:t>
      </w:r>
      <w:r w:rsidRPr="00A64022">
        <w:rPr>
          <w:szCs w:val="24"/>
          <w:highlight w:val="yellow"/>
          <w:lang w:val="ro-RO"/>
        </w:rPr>
        <w:t xml:space="preserve">. şi </w:t>
      </w:r>
      <w:r w:rsidR="00336064" w:rsidRPr="00A64022">
        <w:rPr>
          <w:szCs w:val="24"/>
          <w:highlight w:val="yellow"/>
          <w:lang w:val="ro-RO"/>
        </w:rPr>
        <w:t>Cocea</w:t>
      </w:r>
      <w:r w:rsidRPr="00A64022">
        <w:rPr>
          <w:szCs w:val="24"/>
          <w:highlight w:val="yellow"/>
          <w:lang w:val="ro-RO"/>
        </w:rPr>
        <w:t xml:space="preserve">, </w:t>
      </w:r>
      <w:r w:rsidR="00336064" w:rsidRPr="00A64022">
        <w:rPr>
          <w:szCs w:val="24"/>
          <w:highlight w:val="yellow"/>
          <w:lang w:val="ro-RO"/>
        </w:rPr>
        <w:t>N</w:t>
      </w:r>
      <w:r w:rsidRPr="00A64022">
        <w:rPr>
          <w:szCs w:val="24"/>
          <w:highlight w:val="yellow"/>
          <w:lang w:val="ro-RO"/>
        </w:rPr>
        <w:t>. (2014)</w:t>
      </w:r>
      <w:r w:rsidR="00336064" w:rsidRPr="00A64022">
        <w:rPr>
          <w:szCs w:val="24"/>
          <w:highlight w:val="yellow"/>
          <w:lang w:val="ro-RO"/>
        </w:rPr>
        <w:t xml:space="preserve">, </w:t>
      </w:r>
      <w:r w:rsidR="00FA4A06"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w:t>
      </w:r>
      <w:r w:rsidR="00336064" w:rsidRPr="00A64022">
        <w:rPr>
          <w:szCs w:val="24"/>
          <w:highlight w:val="yellow"/>
          <w:lang w:val="ro-RO"/>
        </w:rPr>
        <w:t xml:space="preserve"> Editura Xyz, Bucureşti</w:t>
      </w:r>
      <w:r w:rsidRPr="00A64022">
        <w:rPr>
          <w:szCs w:val="24"/>
          <w:highlight w:val="yellow"/>
          <w:lang w:val="ro-RO"/>
        </w:rPr>
        <w:t>.</w:t>
      </w:r>
      <w:r w:rsidR="00336064" w:rsidRPr="00A64022">
        <w:rPr>
          <w:szCs w:val="24"/>
          <w:highlight w:val="yellow"/>
          <w:lang w:val="ro-RO"/>
        </w:rPr>
        <w:t xml:space="preserve"> </w:t>
      </w:r>
      <w:r w:rsidR="00336064" w:rsidRPr="00A64022">
        <w:rPr>
          <w:szCs w:val="24"/>
          <w:highlight w:val="yellow"/>
          <w:lang w:val="ro-RO"/>
        </w:rPr>
        <w:tab/>
      </w:r>
      <w:r w:rsidR="00336064"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FA4A06" w:rsidRPr="00A64022">
        <w:rPr>
          <w:szCs w:val="24"/>
          <w:highlight w:val="yellow"/>
          <w:lang w:val="ro-RO"/>
        </w:rPr>
        <w:tab/>
      </w:r>
      <w:r w:rsidR="00336064" w:rsidRPr="00A64022">
        <w:rPr>
          <w:color w:val="7F7F7F"/>
          <w:szCs w:val="24"/>
          <w:highlight w:val="yellow"/>
          <w:lang w:val="ro-RO"/>
        </w:rPr>
        <w:t>//carte cu 2 autori</w:t>
      </w:r>
    </w:p>
    <w:p w:rsidR="00336064" w:rsidRPr="00A64022" w:rsidRDefault="00336064" w:rsidP="00AF5B11">
      <w:pPr>
        <w:ind w:left="567" w:hanging="567"/>
        <w:rPr>
          <w:color w:val="7F7F7F"/>
          <w:szCs w:val="24"/>
          <w:highlight w:val="yellow"/>
          <w:lang w:val="ro-RO"/>
        </w:rPr>
      </w:pPr>
      <w:r w:rsidRPr="00A64022">
        <w:rPr>
          <w:szCs w:val="24"/>
          <w:highlight w:val="yellow"/>
          <w:lang w:val="ro-RO"/>
        </w:rPr>
        <w:t xml:space="preserve">Bal, N.G., Cornea, I. şi Albu, G. (2005), </w:t>
      </w:r>
      <w:r w:rsidRPr="00A64022">
        <w:rPr>
          <w:i/>
          <w:szCs w:val="24"/>
          <w:highlight w:val="yellow"/>
          <w:lang w:val="ro-RO"/>
        </w:rPr>
        <w:t>Titlul cărţii titlul cărţii titlul cărţii titlul cărţii titlul cărţii titlul cărţii titlul cărţii</w:t>
      </w:r>
      <w:r w:rsidRPr="00A64022">
        <w:rPr>
          <w:szCs w:val="24"/>
          <w:highlight w:val="yellow"/>
          <w:lang w:val="ro-RO"/>
        </w:rPr>
        <w:t xml:space="preserve">, Editura Vyz, Iaşi.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color w:val="7F7F7F"/>
          <w:szCs w:val="24"/>
          <w:highlight w:val="yellow"/>
          <w:lang w:val="ro-RO"/>
        </w:rPr>
        <w:t>//carte cu 3 autori</w:t>
      </w:r>
    </w:p>
    <w:p w:rsidR="007274C1" w:rsidRPr="00A64022" w:rsidRDefault="00336064" w:rsidP="00AF5B11">
      <w:pPr>
        <w:ind w:left="567" w:hanging="567"/>
        <w:rPr>
          <w:sz w:val="24"/>
          <w:szCs w:val="24"/>
          <w:highlight w:val="yellow"/>
          <w:lang w:val="ro-RO"/>
        </w:rPr>
      </w:pPr>
      <w:r w:rsidRPr="00A64022">
        <w:rPr>
          <w:szCs w:val="24"/>
          <w:highlight w:val="yellow"/>
          <w:lang w:val="ro-RO"/>
        </w:rPr>
        <w:t xml:space="preserve">Cornea, I. şi Albu, G. (2007), Titlul articolului de specialitate, </w:t>
      </w:r>
      <w:r w:rsidRPr="00A64022">
        <w:rPr>
          <w:i/>
          <w:szCs w:val="24"/>
          <w:highlight w:val="yellow"/>
          <w:lang w:val="ro-RO"/>
        </w:rPr>
        <w:t>Numele revistei</w:t>
      </w:r>
      <w:r w:rsidRPr="00A64022">
        <w:rPr>
          <w:szCs w:val="24"/>
          <w:highlight w:val="yellow"/>
          <w:lang w:val="ro-RO"/>
        </w:rPr>
        <w:t xml:space="preserve">, 40 </w:t>
      </w:r>
      <w:r w:rsidRPr="00A64022">
        <w:rPr>
          <w:color w:val="7F7F7F"/>
          <w:szCs w:val="24"/>
          <w:highlight w:val="yellow"/>
          <w:lang w:val="ro-RO"/>
        </w:rPr>
        <w:t>(numărul volumului)</w:t>
      </w:r>
      <w:r w:rsidRPr="00A64022">
        <w:rPr>
          <w:szCs w:val="24"/>
          <w:highlight w:val="yellow"/>
          <w:lang w:val="ro-RO"/>
        </w:rPr>
        <w:t xml:space="preserve">, p. 25-42. </w:t>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r>
      <w:r w:rsidRPr="00A64022">
        <w:rPr>
          <w:szCs w:val="24"/>
          <w:highlight w:val="yellow"/>
          <w:lang w:val="ro-RO"/>
        </w:rPr>
        <w:tab/>
        <w:t xml:space="preserve">  </w:t>
      </w:r>
      <w:r w:rsidRPr="00A64022">
        <w:rPr>
          <w:color w:val="7F7F7F"/>
          <w:szCs w:val="24"/>
          <w:highlight w:val="yellow"/>
          <w:lang w:val="ro-RO"/>
        </w:rPr>
        <w:t>//articol de specialitate cu 2 autori</w:t>
      </w:r>
    </w:p>
    <w:p w:rsidR="00336064" w:rsidRPr="00A64022" w:rsidRDefault="00336064" w:rsidP="00AF5B11">
      <w:pPr>
        <w:autoSpaceDE w:val="0"/>
        <w:autoSpaceDN w:val="0"/>
        <w:adjustRightInd w:val="0"/>
        <w:ind w:left="567" w:hanging="567"/>
        <w:rPr>
          <w:highlight w:val="yellow"/>
          <w:lang w:val="ro-RO"/>
        </w:rPr>
      </w:pPr>
      <w:r w:rsidRPr="00A64022">
        <w:rPr>
          <w:highlight w:val="yellow"/>
          <w:lang w:val="ro-RO"/>
        </w:rPr>
        <w:t xml:space="preserve">Harvey, C.R. şi Liu, Y. (2014), Evaluating trading strategies, Working paper. </w:t>
      </w:r>
      <w:r w:rsidR="00C449AA" w:rsidRPr="00A64022">
        <w:rPr>
          <w:highlight w:val="yellow"/>
          <w:lang w:val="ro-RO"/>
        </w:rPr>
        <w:t xml:space="preserve">Disponibil pe </w:t>
      </w:r>
      <w:r w:rsidRPr="00A64022">
        <w:rPr>
          <w:highlight w:val="yellow"/>
          <w:lang w:val="ro-RO"/>
        </w:rPr>
        <w:t xml:space="preserve">SSRN: </w:t>
      </w:r>
      <w:hyperlink r:id="rId14" w:history="1">
        <w:r w:rsidRPr="00A64022">
          <w:rPr>
            <w:rStyle w:val="Hyperlink"/>
            <w:highlight w:val="yellow"/>
            <w:lang w:val="ro-RO"/>
          </w:rPr>
          <w:t>http://papers.ssrn.com/sol3/papers.cfm?abstract_id=2474755</w:t>
        </w:r>
      </w:hyperlink>
      <w:r w:rsidRPr="00A64022">
        <w:rPr>
          <w:highlight w:val="yellow"/>
          <w:lang w:val="ro-RO"/>
        </w:rPr>
        <w:t xml:space="preserve">  </w:t>
      </w:r>
      <w:r w:rsidRPr="00A64022">
        <w:rPr>
          <w:highlight w:val="yellow"/>
          <w:lang w:val="ro-RO"/>
        </w:rPr>
        <w:tab/>
      </w:r>
      <w:r w:rsidRPr="00A64022">
        <w:rPr>
          <w:color w:val="7F7F7F"/>
          <w:szCs w:val="24"/>
          <w:highlight w:val="yellow"/>
          <w:lang w:val="ro-RO"/>
        </w:rPr>
        <w:t>//articol</w:t>
      </w:r>
      <w:r w:rsidR="00C449AA" w:rsidRPr="00A64022">
        <w:rPr>
          <w:color w:val="7F7F7F"/>
          <w:szCs w:val="24"/>
          <w:highlight w:val="yellow"/>
          <w:lang w:val="ro-RO"/>
        </w:rPr>
        <w:t xml:space="preserve"> </w:t>
      </w:r>
      <w:r w:rsidRPr="00A64022">
        <w:rPr>
          <w:color w:val="7F7F7F"/>
          <w:szCs w:val="24"/>
          <w:highlight w:val="yellow"/>
          <w:lang w:val="ro-RO"/>
        </w:rPr>
        <w:t>„working paper”</w:t>
      </w:r>
    </w:p>
    <w:p w:rsidR="007274C1" w:rsidRPr="00A64022" w:rsidRDefault="00336064" w:rsidP="00AF5B11">
      <w:pPr>
        <w:ind w:left="567" w:hanging="567"/>
        <w:rPr>
          <w:highlight w:val="yellow"/>
          <w:lang w:val="ro-RO"/>
        </w:rPr>
      </w:pPr>
      <w:r w:rsidRPr="00A64022">
        <w:rPr>
          <w:highlight w:val="yellow"/>
          <w:lang w:val="ro-RO"/>
        </w:rPr>
        <w:t xml:space="preserve">*** Dăianu, D., Criza zonei euro şi cea geopolitică frânează „Noua Europă”,  </w:t>
      </w:r>
      <w:hyperlink r:id="rId15" w:history="1">
        <w:r w:rsidRPr="00A64022">
          <w:rPr>
            <w:rStyle w:val="Hyperlink"/>
            <w:highlight w:val="yellow"/>
            <w:lang w:val="ro-RO"/>
          </w:rPr>
          <w:t>http://www.zf.ro/zf-24/criza-zonei-euro-si-cea-geopolitica-franeaza-noua-europa-13684478</w:t>
        </w:r>
      </w:hyperlink>
      <w:r w:rsidRPr="00A64022">
        <w:rPr>
          <w:highlight w:val="yellow"/>
          <w:lang w:val="ro-RO"/>
        </w:rPr>
        <w:t xml:space="preserve"> . </w:t>
      </w:r>
      <w:r w:rsidRPr="00A64022">
        <w:rPr>
          <w:highlight w:val="yellow"/>
          <w:lang w:val="ro-RO"/>
        </w:rPr>
        <w:tab/>
        <w:t xml:space="preserve">   </w:t>
      </w:r>
      <w:r w:rsidRPr="00A64022">
        <w:rPr>
          <w:color w:val="7F7F7F"/>
          <w:szCs w:val="24"/>
          <w:highlight w:val="yellow"/>
          <w:lang w:val="ro-RO"/>
        </w:rPr>
        <w:t>//articol din presă</w:t>
      </w:r>
    </w:p>
    <w:p w:rsidR="007274C1" w:rsidRPr="00A64022" w:rsidRDefault="00336064" w:rsidP="00AF5B11">
      <w:pPr>
        <w:ind w:left="567" w:hanging="567"/>
        <w:rPr>
          <w:highlight w:val="yellow"/>
          <w:lang w:val="ro-RO"/>
        </w:rPr>
      </w:pPr>
      <w:r w:rsidRPr="00A64022">
        <w:rPr>
          <w:highlight w:val="yellow"/>
          <w:lang w:val="ro-RO"/>
        </w:rPr>
        <w:t xml:space="preserve">*** Banca Naţională a României (2012), Raport anual 2011, Direcţia Statistică.    </w:t>
      </w:r>
      <w:r w:rsidRPr="00A64022">
        <w:rPr>
          <w:color w:val="7F7F7F"/>
          <w:szCs w:val="24"/>
          <w:highlight w:val="yellow"/>
          <w:lang w:val="ro-RO"/>
        </w:rPr>
        <w:t>//materiale instituţii</w:t>
      </w:r>
    </w:p>
    <w:p w:rsidR="00336064" w:rsidRPr="00881AFF" w:rsidRDefault="00336064" w:rsidP="00AF5B11">
      <w:pPr>
        <w:ind w:left="567" w:hanging="567"/>
        <w:rPr>
          <w:lang w:val="ro-RO"/>
        </w:rPr>
      </w:pPr>
      <w:r w:rsidRPr="00A64022">
        <w:rPr>
          <w:highlight w:val="yellow"/>
          <w:lang w:val="ro-RO"/>
        </w:rPr>
        <w:t xml:space="preserve">*** Institutul Naţional de Statistică, </w:t>
      </w:r>
      <w:r w:rsidRPr="00A64022">
        <w:rPr>
          <w:i/>
          <w:highlight w:val="yellow"/>
          <w:lang w:val="ro-RO"/>
        </w:rPr>
        <w:t>Indicele preţurilor de consum</w:t>
      </w:r>
      <w:r w:rsidRPr="00A64022">
        <w:rPr>
          <w:highlight w:val="yellow"/>
          <w:lang w:val="ro-RO"/>
        </w:rPr>
        <w:t xml:space="preserve">.  </w:t>
      </w:r>
      <w:r w:rsidRPr="00A64022">
        <w:rPr>
          <w:highlight w:val="yellow"/>
          <w:lang w:val="ro-RO"/>
        </w:rPr>
        <w:tab/>
      </w:r>
      <w:r w:rsidRPr="00A64022">
        <w:rPr>
          <w:highlight w:val="yellow"/>
          <w:lang w:val="ro-RO"/>
        </w:rPr>
        <w:tab/>
        <w:t xml:space="preserve">  </w:t>
      </w:r>
      <w:r w:rsidRPr="00A64022">
        <w:rPr>
          <w:color w:val="7F7F7F"/>
          <w:szCs w:val="24"/>
          <w:highlight w:val="yellow"/>
          <w:lang w:val="ro-RO"/>
        </w:rPr>
        <w:t>//date</w:t>
      </w:r>
    </w:p>
    <w:p w:rsidR="007274C1" w:rsidRPr="00881AFF" w:rsidRDefault="007274C1" w:rsidP="007274C1">
      <w:pPr>
        <w:rPr>
          <w:lang w:val="ro-RO"/>
        </w:rPr>
      </w:pPr>
    </w:p>
    <w:p w:rsidR="007274C1" w:rsidRPr="00881AFF" w:rsidRDefault="007274C1" w:rsidP="007274C1">
      <w:pPr>
        <w:rPr>
          <w:lang w:val="ro-RO"/>
        </w:rPr>
      </w:pPr>
    </w:p>
    <w:p w:rsidR="007274C1" w:rsidRPr="00881AFF" w:rsidRDefault="007274C1" w:rsidP="007274C1">
      <w:pPr>
        <w:rPr>
          <w:lang w:val="ro-RO"/>
        </w:rPr>
      </w:pPr>
    </w:p>
    <w:p w:rsidR="007274C1" w:rsidRPr="00881AFF" w:rsidRDefault="007274C1" w:rsidP="007274C1">
      <w:pPr>
        <w:rPr>
          <w:lang w:val="ro-RO"/>
        </w:rPr>
      </w:pPr>
    </w:p>
    <w:p w:rsidR="00203B3B" w:rsidRPr="00A64022" w:rsidRDefault="00C449AA" w:rsidP="00203B3B">
      <w:pPr>
        <w:rPr>
          <w:b/>
          <w:szCs w:val="24"/>
          <w:highlight w:val="yellow"/>
          <w:lang w:val="ro-RO"/>
        </w:rPr>
      </w:pPr>
      <w:r w:rsidRPr="00A64022">
        <w:rPr>
          <w:b/>
          <w:szCs w:val="24"/>
          <w:highlight w:val="yellow"/>
          <w:lang w:val="ro-RO"/>
        </w:rPr>
        <w:t>O</w:t>
      </w:r>
      <w:r w:rsidR="00203B3B" w:rsidRPr="00A64022">
        <w:rPr>
          <w:b/>
          <w:szCs w:val="24"/>
          <w:highlight w:val="yellow"/>
          <w:lang w:val="ro-RO"/>
        </w:rPr>
        <w:t>bservaţii:</w:t>
      </w:r>
    </w:p>
    <w:p w:rsidR="00C449AA" w:rsidRPr="00A64022" w:rsidRDefault="00A616A7" w:rsidP="00C449AA">
      <w:pPr>
        <w:rPr>
          <w:szCs w:val="24"/>
          <w:highlight w:val="yellow"/>
          <w:lang w:val="ro-RO"/>
        </w:rPr>
      </w:pPr>
      <w:r w:rsidRPr="00A64022">
        <w:rPr>
          <w:szCs w:val="24"/>
          <w:highlight w:val="yellow"/>
          <w:lang w:val="ro-RO"/>
        </w:rPr>
        <w:t xml:space="preserve">Referinţele bibliografice se sortează alfabetic (A-Z), după numele </w:t>
      </w:r>
      <w:r w:rsidR="00C449AA" w:rsidRPr="00A64022">
        <w:rPr>
          <w:szCs w:val="24"/>
          <w:highlight w:val="yellow"/>
          <w:lang w:val="ro-RO"/>
        </w:rPr>
        <w:t xml:space="preserve">primului </w:t>
      </w:r>
      <w:r w:rsidRPr="00A64022">
        <w:rPr>
          <w:szCs w:val="24"/>
          <w:highlight w:val="yellow"/>
          <w:lang w:val="ro-RO"/>
        </w:rPr>
        <w:t>autor. Acest</w:t>
      </w:r>
      <w:r w:rsidR="00C449AA" w:rsidRPr="00A64022">
        <w:rPr>
          <w:szCs w:val="24"/>
          <w:highlight w:val="yellow"/>
          <w:lang w:val="ro-RO"/>
        </w:rPr>
        <w:t xml:space="preserve"> set </w:t>
      </w:r>
      <w:r w:rsidRPr="00A64022">
        <w:rPr>
          <w:szCs w:val="24"/>
          <w:highlight w:val="yellow"/>
          <w:lang w:val="ro-RO"/>
        </w:rPr>
        <w:t>principal grupează de regulă cărţi, articole ştiinţifice, lucrări susţinute la conferinţe dar nepublicate (working papers)</w:t>
      </w:r>
      <w:r w:rsidR="000435E9" w:rsidRPr="00A64022">
        <w:rPr>
          <w:szCs w:val="24"/>
          <w:highlight w:val="yellow"/>
          <w:lang w:val="ro-RO"/>
        </w:rPr>
        <w:t xml:space="preserve">. Nu </w:t>
      </w:r>
      <w:r w:rsidRPr="00A64022">
        <w:rPr>
          <w:szCs w:val="24"/>
          <w:highlight w:val="yellow"/>
          <w:lang w:val="ro-RO"/>
        </w:rPr>
        <w:t>se impune o raportare</w:t>
      </w:r>
      <w:r w:rsidR="000435E9" w:rsidRPr="00A64022">
        <w:rPr>
          <w:szCs w:val="24"/>
          <w:highlight w:val="yellow"/>
          <w:lang w:val="ro-RO"/>
        </w:rPr>
        <w:t xml:space="preserve"> a referinţelor </w:t>
      </w:r>
      <w:r w:rsidRPr="00A64022">
        <w:rPr>
          <w:szCs w:val="24"/>
          <w:highlight w:val="yellow"/>
          <w:lang w:val="ro-RO"/>
        </w:rPr>
        <w:t>pe categorii (</w:t>
      </w:r>
      <w:r w:rsidR="000435E9" w:rsidRPr="00A64022">
        <w:rPr>
          <w:szCs w:val="24"/>
          <w:highlight w:val="yellow"/>
          <w:lang w:val="ro-RO"/>
        </w:rPr>
        <w:t xml:space="preserve">separat pe </w:t>
      </w:r>
      <w:r w:rsidRPr="00A64022">
        <w:rPr>
          <w:szCs w:val="24"/>
          <w:highlight w:val="yellow"/>
          <w:lang w:val="ro-RO"/>
        </w:rPr>
        <w:t>cărţi, articol</w:t>
      </w:r>
      <w:r w:rsidR="000435E9" w:rsidRPr="00A64022">
        <w:rPr>
          <w:szCs w:val="24"/>
          <w:highlight w:val="yellow"/>
          <w:lang w:val="ro-RO"/>
        </w:rPr>
        <w:t>e</w:t>
      </w:r>
      <w:r w:rsidRPr="00A64022">
        <w:rPr>
          <w:szCs w:val="24"/>
          <w:highlight w:val="yellow"/>
          <w:lang w:val="ro-RO"/>
        </w:rPr>
        <w:t xml:space="preserve">). Se recomandă ca referinţele non-standard (adrese web, materiale nepublicate, broşuri, articole din presa de specialitate, norme, regulamente, legi etc.) să formeze un al doilea </w:t>
      </w:r>
      <w:r w:rsidR="00C449AA" w:rsidRPr="00A64022">
        <w:rPr>
          <w:szCs w:val="24"/>
          <w:highlight w:val="yellow"/>
          <w:lang w:val="ro-RO"/>
        </w:rPr>
        <w:t xml:space="preserve">set </w:t>
      </w:r>
      <w:r w:rsidRPr="00A64022">
        <w:rPr>
          <w:szCs w:val="24"/>
          <w:highlight w:val="yellow"/>
          <w:lang w:val="ro-RO"/>
        </w:rPr>
        <w:t>de referinţe, imediat după cel principal</w:t>
      </w:r>
      <w:r w:rsidR="000435E9" w:rsidRPr="00A64022">
        <w:rPr>
          <w:szCs w:val="24"/>
          <w:highlight w:val="yellow"/>
          <w:lang w:val="ro-RO"/>
        </w:rPr>
        <w:t xml:space="preserve"> (cu marca ***)</w:t>
      </w:r>
      <w:r w:rsidRPr="00A64022">
        <w:rPr>
          <w:szCs w:val="24"/>
          <w:highlight w:val="yellow"/>
          <w:lang w:val="ro-RO"/>
        </w:rPr>
        <w:t xml:space="preserve">.  </w:t>
      </w:r>
      <w:r w:rsidR="00336064" w:rsidRPr="00A64022">
        <w:rPr>
          <w:szCs w:val="24"/>
          <w:highlight w:val="yellow"/>
          <w:lang w:val="ro-RO"/>
        </w:rPr>
        <w:t xml:space="preserve">Obligatoriu: fiecare sursă citată în textul lucrării trebuie să se regăsească în lista de referinţe bibliografice şi vice-versa. Nu există un număr optim de resurse ataşate unei lucrări (depinde de domeniu, temă, nivel) dar se recomandă evitarea extremelor (sub </w:t>
      </w:r>
      <w:r w:rsidR="00C449AA" w:rsidRPr="00A64022">
        <w:rPr>
          <w:szCs w:val="24"/>
          <w:highlight w:val="yellow"/>
          <w:lang w:val="ro-RO"/>
        </w:rPr>
        <w:t>5-</w:t>
      </w:r>
      <w:r w:rsidR="00336064" w:rsidRPr="00A64022">
        <w:rPr>
          <w:szCs w:val="24"/>
          <w:highlight w:val="yellow"/>
          <w:lang w:val="ro-RO"/>
        </w:rPr>
        <w:t>10 referinţe; peste 30).</w:t>
      </w:r>
      <w:r w:rsidR="000435E9" w:rsidRPr="00A64022">
        <w:rPr>
          <w:szCs w:val="24"/>
          <w:highlight w:val="yellow"/>
          <w:lang w:val="ro-RO"/>
        </w:rPr>
        <w:t xml:space="preserve"> </w:t>
      </w:r>
      <w:r w:rsidR="00C449AA" w:rsidRPr="00A64022">
        <w:rPr>
          <w:szCs w:val="24"/>
          <w:highlight w:val="yellow"/>
          <w:lang w:val="ro-RO"/>
        </w:rPr>
        <w:t>A</w:t>
      </w:r>
      <w:r w:rsidR="00336064" w:rsidRPr="00A64022">
        <w:rPr>
          <w:szCs w:val="24"/>
          <w:highlight w:val="yellow"/>
          <w:lang w:val="ro-RO"/>
        </w:rPr>
        <w:t>ccentul trebuie să cadă pe articolele publicate în reviste de specialitate (cel puţin 50% din numărul referinţelor) Restricţii</w:t>
      </w:r>
      <w:r w:rsidR="00C449AA" w:rsidRPr="00A64022">
        <w:rPr>
          <w:szCs w:val="24"/>
          <w:highlight w:val="yellow"/>
          <w:lang w:val="ro-RO"/>
        </w:rPr>
        <w:t xml:space="preserve"> orientative</w:t>
      </w:r>
      <w:r w:rsidR="00336064" w:rsidRPr="00A64022">
        <w:rPr>
          <w:szCs w:val="24"/>
          <w:highlight w:val="yellow"/>
          <w:lang w:val="ro-RO"/>
        </w:rPr>
        <w:t>: cărţi (max. 35%), articole publicate în volumele unor conferinţe (max. 10%), articole nepublicate (max. 5%).</w:t>
      </w:r>
    </w:p>
    <w:p w:rsidR="00203B3B" w:rsidRPr="00881AFF" w:rsidRDefault="00AF5B11" w:rsidP="00C449AA">
      <w:pPr>
        <w:rPr>
          <w:szCs w:val="24"/>
          <w:lang w:val="ro-RO"/>
        </w:rPr>
      </w:pPr>
      <w:r w:rsidRPr="00A64022">
        <w:rPr>
          <w:i/>
          <w:szCs w:val="24"/>
          <w:highlight w:val="yellow"/>
          <w:lang w:val="ro-RO"/>
        </w:rPr>
        <w:t>Formatare</w:t>
      </w:r>
      <w:r w:rsidR="0000493F" w:rsidRPr="00A64022">
        <w:rPr>
          <w:i/>
          <w:szCs w:val="24"/>
          <w:highlight w:val="yellow"/>
          <w:lang w:val="ro-RO"/>
        </w:rPr>
        <w:t xml:space="preserve"> „referinţe bibliografice”</w:t>
      </w:r>
      <w:r w:rsidRPr="00A64022">
        <w:rPr>
          <w:i/>
          <w:szCs w:val="24"/>
          <w:highlight w:val="yellow"/>
          <w:lang w:val="ro-RO"/>
        </w:rPr>
        <w:t>:</w:t>
      </w:r>
      <w:r w:rsidRPr="00A64022">
        <w:rPr>
          <w:szCs w:val="24"/>
          <w:highlight w:val="yellow"/>
          <w:lang w:val="ro-RO"/>
        </w:rPr>
        <w:t xml:space="preserve"> TNR, 11p, aliniere justified, spaţiere la 1,5 rânduri, fără spaţii înainte sau după paragraf, indentare de tip „hanging” de 1cm.</w:t>
      </w:r>
      <w:r w:rsidR="00336064" w:rsidRPr="00881AFF">
        <w:rPr>
          <w:szCs w:val="24"/>
          <w:lang w:val="ro-RO"/>
        </w:rPr>
        <w:t xml:space="preserve">  </w:t>
      </w:r>
    </w:p>
    <w:p w:rsidR="00234E4A" w:rsidRPr="00881AFF" w:rsidRDefault="00203B3B" w:rsidP="00D3561B">
      <w:pPr>
        <w:pStyle w:val="Heading1"/>
      </w:pPr>
      <w:r w:rsidRPr="00881AFF">
        <w:rPr>
          <w:sz w:val="24"/>
        </w:rPr>
        <w:br w:type="page"/>
      </w:r>
      <w:bookmarkStart w:id="51" w:name="_Toc512252961"/>
      <w:bookmarkStart w:id="52" w:name="_Toc512258372"/>
      <w:bookmarkStart w:id="53" w:name="_Toc512258426"/>
      <w:bookmarkStart w:id="54" w:name="_Toc512258568"/>
      <w:bookmarkStart w:id="55" w:name="_Toc534226907"/>
      <w:r w:rsidR="00234E4A" w:rsidRPr="00881AFF">
        <w:lastRenderedPageBreak/>
        <w:t>Anex</w:t>
      </w:r>
      <w:r w:rsidR="0000493F" w:rsidRPr="00881AFF">
        <w:t>e</w:t>
      </w:r>
      <w:bookmarkEnd w:id="51"/>
      <w:bookmarkEnd w:id="52"/>
      <w:bookmarkEnd w:id="53"/>
      <w:bookmarkEnd w:id="54"/>
      <w:bookmarkEnd w:id="55"/>
    </w:p>
    <w:p w:rsidR="0000493F" w:rsidRPr="00881AFF" w:rsidRDefault="0000493F" w:rsidP="0000493F">
      <w:pPr>
        <w:rPr>
          <w:color w:val="7F7F7F"/>
          <w:sz w:val="24"/>
          <w:szCs w:val="24"/>
          <w:lang w:val="ro-RO"/>
        </w:rPr>
      </w:pPr>
      <w:r w:rsidRPr="00881AFF">
        <w:rPr>
          <w:color w:val="7F7F7F"/>
          <w:sz w:val="24"/>
          <w:szCs w:val="24"/>
          <w:lang w:val="ro-RO"/>
        </w:rPr>
        <w:t>(rând liber, 12pt, spaţiere 1,5, fără spaţii înainte şi după paragraf)</w:t>
      </w:r>
    </w:p>
    <w:p w:rsidR="00234E4A" w:rsidRPr="00A64022" w:rsidRDefault="0000493F" w:rsidP="004C1B31">
      <w:pPr>
        <w:rPr>
          <w:szCs w:val="24"/>
          <w:highlight w:val="yellow"/>
          <w:lang w:val="ro-RO"/>
        </w:rPr>
      </w:pPr>
      <w:r w:rsidRPr="00A64022">
        <w:rPr>
          <w:szCs w:val="24"/>
          <w:highlight w:val="yellow"/>
          <w:lang w:val="ro-RO"/>
        </w:rPr>
        <w:t xml:space="preserve">Anexa 1. Evoluţia ratei reale a dobânzii .... </w:t>
      </w:r>
    </w:p>
    <w:p w:rsidR="0000493F" w:rsidRPr="00A64022" w:rsidRDefault="0000493F" w:rsidP="004C1B31">
      <w:pPr>
        <w:rPr>
          <w:szCs w:val="24"/>
          <w:highlight w:val="yellow"/>
          <w:lang w:val="ro-RO"/>
        </w:rPr>
      </w:pPr>
      <w:r w:rsidRPr="00A64022">
        <w:rPr>
          <w:szCs w:val="24"/>
          <w:highlight w:val="yellow"/>
          <w:lang w:val="ro-RO"/>
        </w:rPr>
        <w:t>...</w:t>
      </w:r>
    </w:p>
    <w:p w:rsidR="0000493F" w:rsidRPr="00A64022" w:rsidRDefault="0000493F" w:rsidP="004C1B31">
      <w:pPr>
        <w:rPr>
          <w:szCs w:val="24"/>
          <w:highlight w:val="yellow"/>
          <w:lang w:val="ro-RO"/>
        </w:rPr>
      </w:pPr>
    </w:p>
    <w:p w:rsidR="00AF5B11" w:rsidRPr="00A64022" w:rsidRDefault="0000493F" w:rsidP="004C1B31">
      <w:pPr>
        <w:rPr>
          <w:sz w:val="24"/>
          <w:szCs w:val="24"/>
          <w:highlight w:val="yellow"/>
          <w:lang w:val="ro-RO"/>
        </w:rPr>
      </w:pPr>
      <w:r w:rsidRPr="00A64022">
        <w:rPr>
          <w:szCs w:val="24"/>
          <w:highlight w:val="yellow"/>
          <w:lang w:val="ro-RO"/>
        </w:rPr>
        <w:t>Anexa 2. Descrierea procedurii de prelucrare a datelor ....</w:t>
      </w:r>
    </w:p>
    <w:p w:rsidR="00AF5B11" w:rsidRPr="00A64022" w:rsidRDefault="0000493F" w:rsidP="004C1B31">
      <w:pPr>
        <w:rPr>
          <w:sz w:val="24"/>
          <w:szCs w:val="24"/>
          <w:highlight w:val="yellow"/>
          <w:lang w:val="ro-RO"/>
        </w:rPr>
      </w:pPr>
      <w:r w:rsidRPr="00A64022">
        <w:rPr>
          <w:sz w:val="24"/>
          <w:szCs w:val="24"/>
          <w:highlight w:val="yellow"/>
          <w:lang w:val="ro-RO"/>
        </w:rPr>
        <w:t>...</w:t>
      </w:r>
    </w:p>
    <w:p w:rsidR="00E11D1C" w:rsidRPr="00A64022" w:rsidRDefault="00E11D1C" w:rsidP="004C1B31">
      <w:pPr>
        <w:rPr>
          <w:sz w:val="24"/>
          <w:szCs w:val="24"/>
          <w:highlight w:val="yellow"/>
          <w:lang w:val="ro-RO"/>
        </w:rPr>
      </w:pPr>
    </w:p>
    <w:p w:rsidR="00AF5B11" w:rsidRPr="00A64022" w:rsidRDefault="00F76A2B" w:rsidP="00AF5B11">
      <w:pPr>
        <w:rPr>
          <w:b/>
          <w:szCs w:val="24"/>
          <w:highlight w:val="yellow"/>
          <w:lang w:val="ro-RO"/>
        </w:rPr>
      </w:pPr>
      <w:r w:rsidRPr="00A64022">
        <w:rPr>
          <w:b/>
          <w:szCs w:val="24"/>
          <w:highlight w:val="yellow"/>
          <w:lang w:val="ro-RO"/>
        </w:rPr>
        <w:t>O</w:t>
      </w:r>
      <w:r w:rsidR="00AF5B11" w:rsidRPr="00A64022">
        <w:rPr>
          <w:b/>
          <w:szCs w:val="24"/>
          <w:highlight w:val="yellow"/>
          <w:lang w:val="ro-RO"/>
        </w:rPr>
        <w:t>bservaţii:</w:t>
      </w:r>
    </w:p>
    <w:p w:rsidR="00AF5B11" w:rsidRPr="00A64022" w:rsidRDefault="0000493F" w:rsidP="00F76A2B">
      <w:pPr>
        <w:rPr>
          <w:szCs w:val="24"/>
          <w:highlight w:val="yellow"/>
          <w:lang w:val="ro-RO"/>
        </w:rPr>
      </w:pPr>
      <w:r w:rsidRPr="00A64022">
        <w:rPr>
          <w:szCs w:val="24"/>
          <w:highlight w:val="yellow"/>
          <w:lang w:val="ro-RO"/>
        </w:rPr>
        <w:t>Secţiunea de anexe poate avea o dimensiune de maxim 20% din volumul lucrării (Introducere</w:t>
      </w:r>
      <w:r w:rsidR="00E044AD" w:rsidRPr="00A64022">
        <w:rPr>
          <w:szCs w:val="24"/>
          <w:highlight w:val="yellow"/>
          <w:lang w:val="ro-RO"/>
        </w:rPr>
        <w:t xml:space="preserve"> </w:t>
      </w:r>
      <w:r w:rsidRPr="00A64022">
        <w:rPr>
          <w:szCs w:val="24"/>
          <w:highlight w:val="yellow"/>
          <w:lang w:val="ro-RO"/>
        </w:rPr>
        <w:t>-</w:t>
      </w:r>
      <w:r w:rsidR="00E044AD" w:rsidRPr="00A64022">
        <w:rPr>
          <w:szCs w:val="24"/>
          <w:highlight w:val="yellow"/>
          <w:lang w:val="ro-RO"/>
        </w:rPr>
        <w:t xml:space="preserve"> </w:t>
      </w:r>
      <w:r w:rsidR="00B435D2" w:rsidRPr="00A64022">
        <w:rPr>
          <w:szCs w:val="24"/>
          <w:highlight w:val="yellow"/>
          <w:lang w:val="ro-RO"/>
        </w:rPr>
        <w:t>Bibliografie</w:t>
      </w:r>
      <w:r w:rsidRPr="00A64022">
        <w:rPr>
          <w:szCs w:val="24"/>
          <w:highlight w:val="yellow"/>
          <w:lang w:val="ro-RO"/>
        </w:rPr>
        <w:t>). Fiecare anexă (tabel, figură, date, documente</w:t>
      </w:r>
      <w:r w:rsidR="002C2716" w:rsidRPr="00A64022">
        <w:rPr>
          <w:szCs w:val="24"/>
          <w:highlight w:val="yellow"/>
          <w:lang w:val="ro-RO"/>
        </w:rPr>
        <w:t>, etc</w:t>
      </w:r>
      <w:r w:rsidRPr="00A64022">
        <w:rPr>
          <w:szCs w:val="24"/>
          <w:highlight w:val="yellow"/>
          <w:lang w:val="ro-RO"/>
        </w:rPr>
        <w:t xml:space="preserve">) trebuie să aibă un titlu şi să fie numerotată.   </w:t>
      </w:r>
    </w:p>
    <w:p w:rsidR="00C34F67" w:rsidRPr="00A64022" w:rsidRDefault="00C34F67" w:rsidP="00C34F67">
      <w:pPr>
        <w:ind w:left="2694" w:right="2931"/>
        <w:jc w:val="center"/>
        <w:rPr>
          <w:b/>
          <w:sz w:val="24"/>
          <w:szCs w:val="24"/>
          <w:highlight w:val="yellow"/>
          <w:lang w:val="ro-RO"/>
        </w:rPr>
      </w:pPr>
      <w:r w:rsidRPr="00A64022">
        <w:rPr>
          <w:b/>
          <w:sz w:val="24"/>
          <w:szCs w:val="24"/>
          <w:highlight w:val="yellow"/>
          <w:lang w:val="ro-RO"/>
        </w:rPr>
        <w:t>Acest ghid a fost aprobat în ședința Consiliului Facultății de Științe Economice și Gestiunea Afacerilor din data de 4.10.2018</w:t>
      </w:r>
    </w:p>
    <w:p w:rsidR="00C34F67" w:rsidRPr="00A64022" w:rsidRDefault="00C34F67" w:rsidP="00F76A2B">
      <w:pPr>
        <w:rPr>
          <w:b/>
          <w:szCs w:val="24"/>
          <w:highlight w:val="yellow"/>
          <w:lang w:val="ro-RO"/>
        </w:rPr>
      </w:pPr>
    </w:p>
    <w:p w:rsidR="00C34F67" w:rsidRPr="00A64022" w:rsidRDefault="00C34F67" w:rsidP="00F76A2B">
      <w:pPr>
        <w:rPr>
          <w:b/>
          <w:szCs w:val="24"/>
          <w:highlight w:val="yellow"/>
          <w:lang w:val="ro-RO"/>
        </w:rPr>
      </w:pPr>
      <w:r w:rsidRPr="00A64022">
        <w:rPr>
          <w:b/>
          <w:szCs w:val="24"/>
          <w:highlight w:val="yellow"/>
          <w:lang w:val="ro-RO"/>
        </w:rPr>
        <w:t>Observații generale:</w:t>
      </w:r>
    </w:p>
    <w:p w:rsidR="00C34F67" w:rsidRPr="00A64022" w:rsidRDefault="00C34F67" w:rsidP="00F76A2B">
      <w:pPr>
        <w:rPr>
          <w:szCs w:val="24"/>
          <w:highlight w:val="yellow"/>
          <w:lang w:val="ro-RO"/>
        </w:rPr>
      </w:pPr>
    </w:p>
    <w:p w:rsidR="00702FD5" w:rsidRPr="00A64022" w:rsidRDefault="00702FD5" w:rsidP="00F76A2B">
      <w:pPr>
        <w:rPr>
          <w:szCs w:val="24"/>
          <w:highlight w:val="yellow"/>
          <w:lang w:val="ro-RO"/>
        </w:rPr>
      </w:pPr>
      <w:r w:rsidRPr="00A64022">
        <w:rPr>
          <w:szCs w:val="24"/>
          <w:highlight w:val="yellow"/>
          <w:lang w:val="ro-RO"/>
        </w:rPr>
        <w:t xml:space="preserve">Lucrarea de licență/disertație se </w:t>
      </w:r>
      <w:r w:rsidR="00383302" w:rsidRPr="00A64022">
        <w:rPr>
          <w:szCs w:val="24"/>
          <w:highlight w:val="yellow"/>
          <w:lang w:val="ro-RO"/>
        </w:rPr>
        <w:t xml:space="preserve">listează </w:t>
      </w:r>
      <w:r w:rsidRPr="00A64022">
        <w:rPr>
          <w:szCs w:val="24"/>
          <w:highlight w:val="yellow"/>
          <w:lang w:val="ro-RO"/>
        </w:rPr>
        <w:t>în felul următor:</w:t>
      </w:r>
    </w:p>
    <w:p w:rsidR="00702FD5" w:rsidRPr="00A64022" w:rsidRDefault="00702FD5" w:rsidP="00702FD5">
      <w:pPr>
        <w:pStyle w:val="ListParagraph"/>
        <w:numPr>
          <w:ilvl w:val="0"/>
          <w:numId w:val="10"/>
        </w:numPr>
        <w:rPr>
          <w:szCs w:val="24"/>
          <w:highlight w:val="yellow"/>
          <w:lang w:val="ro-RO"/>
        </w:rPr>
      </w:pPr>
      <w:r w:rsidRPr="00A64022">
        <w:rPr>
          <w:szCs w:val="24"/>
          <w:highlight w:val="yellow"/>
          <w:lang w:val="ro-RO"/>
        </w:rPr>
        <w:t xml:space="preserve">pagina cu titlul lucrării, respectiv secțiunile ”Rezumat”, ”Cuprins”, ”Abrevieri” (dacă există) și ”Lista tabelelor și figurilor” (dacă există)  se </w:t>
      </w:r>
      <w:r w:rsidR="00383302" w:rsidRPr="00A64022">
        <w:rPr>
          <w:szCs w:val="24"/>
          <w:highlight w:val="yellow"/>
          <w:lang w:val="ro-RO"/>
        </w:rPr>
        <w:t xml:space="preserve">listează </w:t>
      </w:r>
      <w:r w:rsidRPr="00A64022">
        <w:rPr>
          <w:szCs w:val="24"/>
          <w:highlight w:val="yellow"/>
          <w:lang w:val="ro-RO"/>
        </w:rPr>
        <w:t>doar pe o parte</w:t>
      </w:r>
      <w:r w:rsidR="00524631" w:rsidRPr="00A64022">
        <w:rPr>
          <w:szCs w:val="24"/>
          <w:highlight w:val="yellow"/>
          <w:lang w:val="ro-RO"/>
        </w:rPr>
        <w:t xml:space="preserve"> (față)</w:t>
      </w:r>
      <w:r w:rsidRPr="00A64022">
        <w:rPr>
          <w:szCs w:val="24"/>
          <w:highlight w:val="yellow"/>
          <w:lang w:val="ro-RO"/>
        </w:rPr>
        <w:t>;</w:t>
      </w:r>
    </w:p>
    <w:p w:rsidR="00702FD5" w:rsidRPr="00A64022" w:rsidRDefault="00DD47CA" w:rsidP="00702FD5">
      <w:pPr>
        <w:pStyle w:val="ListParagraph"/>
        <w:numPr>
          <w:ilvl w:val="0"/>
          <w:numId w:val="10"/>
        </w:numPr>
        <w:rPr>
          <w:szCs w:val="24"/>
          <w:highlight w:val="yellow"/>
          <w:lang w:val="ro-RO"/>
        </w:rPr>
      </w:pPr>
      <w:r w:rsidRPr="00A64022">
        <w:rPr>
          <w:szCs w:val="24"/>
          <w:highlight w:val="yellow"/>
          <w:lang w:val="ro-RO"/>
        </w:rPr>
        <w:t xml:space="preserve">restul lucrării se </w:t>
      </w:r>
      <w:r w:rsidR="00383302" w:rsidRPr="00A64022">
        <w:rPr>
          <w:szCs w:val="24"/>
          <w:highlight w:val="yellow"/>
          <w:lang w:val="ro-RO"/>
        </w:rPr>
        <w:t xml:space="preserve">listează </w:t>
      </w:r>
      <w:r w:rsidRPr="00A64022">
        <w:rPr>
          <w:szCs w:val="24"/>
          <w:highlight w:val="yellow"/>
          <w:lang w:val="ro-RO"/>
        </w:rPr>
        <w:t>față-verso.</w:t>
      </w:r>
    </w:p>
    <w:p w:rsidR="00C34F67" w:rsidRPr="00A64022" w:rsidRDefault="00C34F67" w:rsidP="00DD47CA">
      <w:pPr>
        <w:rPr>
          <w:szCs w:val="24"/>
          <w:highlight w:val="yellow"/>
          <w:lang w:val="ro-RO"/>
        </w:rPr>
      </w:pPr>
    </w:p>
    <w:p w:rsidR="00383302" w:rsidRDefault="00383302" w:rsidP="00DD47CA">
      <w:pPr>
        <w:rPr>
          <w:szCs w:val="24"/>
          <w:lang w:val="ro-RO"/>
        </w:rPr>
      </w:pPr>
      <w:r w:rsidRPr="00A64022">
        <w:rPr>
          <w:szCs w:val="24"/>
          <w:highlight w:val="yellow"/>
          <w:lang w:val="ro-RO"/>
        </w:rPr>
        <w:t>Lucrarea de licență/disertație listată se leagă în oricare din variantele de mai jos:</w:t>
      </w:r>
    </w:p>
    <w:p w:rsidR="00C34F67" w:rsidRDefault="00C34F67" w:rsidP="00DD47CA">
      <w:pPr>
        <w:rPr>
          <w:szCs w:val="24"/>
          <w:lang w:val="ro-RO"/>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71"/>
        <w:gridCol w:w="3608"/>
      </w:tblGrid>
      <w:tr w:rsidR="00C34F67" w:rsidTr="004D0796">
        <w:trPr>
          <w:jc w:val="center"/>
        </w:trPr>
        <w:tc>
          <w:tcPr>
            <w:tcW w:w="0" w:type="auto"/>
            <w:vAlign w:val="center"/>
          </w:tcPr>
          <w:p w:rsidR="00C34F67" w:rsidRPr="00C34F67" w:rsidRDefault="00C34F67" w:rsidP="00C34F67">
            <w:pPr>
              <w:jc w:val="center"/>
              <w:rPr>
                <w:szCs w:val="24"/>
                <w:lang w:val="ro-RO"/>
              </w:rPr>
            </w:pPr>
            <w:r w:rsidRPr="00C34F67">
              <w:rPr>
                <w:szCs w:val="24"/>
                <w:lang w:val="ro-RO"/>
              </w:rPr>
              <w:t>legare clasica cu copertă</w:t>
            </w:r>
          </w:p>
        </w:tc>
        <w:tc>
          <w:tcPr>
            <w:tcW w:w="3608" w:type="dxa"/>
            <w:vAlign w:val="center"/>
          </w:tcPr>
          <w:p w:rsidR="00C34F67" w:rsidRPr="00C34F67" w:rsidRDefault="00C34F67" w:rsidP="00C34F67">
            <w:pPr>
              <w:jc w:val="center"/>
              <w:rPr>
                <w:szCs w:val="24"/>
                <w:lang w:val="ro-RO"/>
              </w:rPr>
            </w:pPr>
            <w:r w:rsidRPr="00C34F67">
              <w:rPr>
                <w:szCs w:val="24"/>
                <w:lang w:val="ro-RO"/>
              </w:rPr>
              <w:t>legare cu spirala</w:t>
            </w:r>
          </w:p>
        </w:tc>
      </w:tr>
      <w:tr w:rsidR="00C34F67" w:rsidTr="004D0796">
        <w:trPr>
          <w:jc w:val="center"/>
        </w:trPr>
        <w:tc>
          <w:tcPr>
            <w:tcW w:w="0" w:type="auto"/>
            <w:vAlign w:val="center"/>
          </w:tcPr>
          <w:p w:rsidR="00C34F67" w:rsidRDefault="00C34F67" w:rsidP="00C34F67">
            <w:pPr>
              <w:jc w:val="center"/>
              <w:rPr>
                <w:szCs w:val="24"/>
                <w:lang w:val="ro-RO"/>
              </w:rPr>
            </w:pPr>
            <w:r w:rsidRPr="00C34F67">
              <w:rPr>
                <w:noProof/>
                <w:sz w:val="20"/>
              </w:rPr>
              <w:drawing>
                <wp:inline distT="0" distB="0" distL="0" distR="0" wp14:anchorId="0E492D37" wp14:editId="285848A9">
                  <wp:extent cx="1622951" cy="1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22951" cy="1080000"/>
                          </a:xfrm>
                          <a:prstGeom prst="rect">
                            <a:avLst/>
                          </a:prstGeom>
                        </pic:spPr>
                      </pic:pic>
                    </a:graphicData>
                  </a:graphic>
                </wp:inline>
              </w:drawing>
            </w:r>
          </w:p>
        </w:tc>
        <w:tc>
          <w:tcPr>
            <w:tcW w:w="3608" w:type="dxa"/>
            <w:vAlign w:val="center"/>
          </w:tcPr>
          <w:p w:rsidR="00C34F67" w:rsidRDefault="00C34F67" w:rsidP="00C34F67">
            <w:pPr>
              <w:jc w:val="center"/>
              <w:rPr>
                <w:szCs w:val="24"/>
                <w:lang w:val="ro-RO"/>
              </w:rPr>
            </w:pPr>
            <w:r w:rsidRPr="00C34F67">
              <w:rPr>
                <w:noProof/>
                <w:sz w:val="20"/>
              </w:rPr>
              <w:drawing>
                <wp:inline distT="0" distB="0" distL="0" distR="0" wp14:anchorId="25599305" wp14:editId="7869FA5C">
                  <wp:extent cx="1439250" cy="1080000"/>
                  <wp:effectExtent l="0" t="0" r="889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439250" cy="1080000"/>
                          </a:xfrm>
                          <a:prstGeom prst="rect">
                            <a:avLst/>
                          </a:prstGeom>
                          <a:noFill/>
                          <a:ln>
                            <a:noFill/>
                          </a:ln>
                        </pic:spPr>
                      </pic:pic>
                    </a:graphicData>
                  </a:graphic>
                </wp:inline>
              </w:drawing>
            </w:r>
          </w:p>
        </w:tc>
      </w:tr>
    </w:tbl>
    <w:p w:rsidR="00C34F67" w:rsidRPr="00C34F67" w:rsidRDefault="00C34F67" w:rsidP="00DD47CA">
      <w:pPr>
        <w:rPr>
          <w:szCs w:val="24"/>
          <w:lang w:val="ro-RO"/>
        </w:rPr>
      </w:pPr>
    </w:p>
    <w:p w:rsidR="00C34F67" w:rsidRPr="00C34F67" w:rsidRDefault="00C34F67" w:rsidP="00C34F67">
      <w:pPr>
        <w:pStyle w:val="ListParagraph"/>
        <w:rPr>
          <w:szCs w:val="24"/>
          <w:lang w:val="ro-RO"/>
        </w:rPr>
      </w:pPr>
    </w:p>
    <w:p w:rsidR="00C34F67" w:rsidRPr="00C34F67" w:rsidRDefault="00C34F67" w:rsidP="00C34F67">
      <w:pPr>
        <w:pStyle w:val="ListParagraph"/>
        <w:rPr>
          <w:szCs w:val="24"/>
          <w:lang w:val="ro-RO"/>
        </w:rPr>
      </w:pPr>
    </w:p>
    <w:sectPr w:rsidR="00C34F67" w:rsidRPr="00C34F67" w:rsidSect="000E208C">
      <w:headerReference w:type="default" r:id="rId18"/>
      <w:footerReference w:type="default" r:id="rId19"/>
      <w:pgSz w:w="11907" w:h="16839" w:code="9"/>
      <w:pgMar w:top="1440" w:right="1440" w:bottom="1440" w:left="1440" w:header="720" w:footer="1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7D1" w:rsidRDefault="004F17D1" w:rsidP="000E5A73">
      <w:pPr>
        <w:spacing w:line="240" w:lineRule="auto"/>
      </w:pPr>
      <w:r>
        <w:separator/>
      </w:r>
    </w:p>
  </w:endnote>
  <w:endnote w:type="continuationSeparator" w:id="0">
    <w:p w:rsidR="004F17D1" w:rsidRDefault="004F17D1" w:rsidP="000E5A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Che">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621481"/>
      <w:docPartObj>
        <w:docPartGallery w:val="Page Numbers (Bottom of Page)"/>
        <w:docPartUnique/>
      </w:docPartObj>
    </w:sdtPr>
    <w:sdtEndPr>
      <w:rPr>
        <w:noProof/>
      </w:rPr>
    </w:sdtEndPr>
    <w:sdtContent>
      <w:p w:rsidR="008E13E1" w:rsidRDefault="008E13E1">
        <w:pPr>
          <w:pStyle w:val="Footer"/>
          <w:jc w:val="center"/>
        </w:pPr>
        <w:r>
          <w:fldChar w:fldCharType="begin"/>
        </w:r>
        <w:r>
          <w:instrText xml:space="preserve"> PAGE   \* MERGEFORMAT </w:instrText>
        </w:r>
        <w:r>
          <w:fldChar w:fldCharType="separate"/>
        </w:r>
        <w:r w:rsidR="008C2120">
          <w:rPr>
            <w:noProof/>
          </w:rPr>
          <w:t>v</w:t>
        </w:r>
        <w:r>
          <w:rPr>
            <w:noProof/>
          </w:rPr>
          <w:fldChar w:fldCharType="end"/>
        </w:r>
      </w:p>
    </w:sdtContent>
  </w:sdt>
  <w:p w:rsidR="008E13E1" w:rsidRPr="00BE0950" w:rsidRDefault="008E13E1" w:rsidP="00BE09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11230895"/>
      <w:docPartObj>
        <w:docPartGallery w:val="Page Numbers (Bottom of Page)"/>
        <w:docPartUnique/>
      </w:docPartObj>
    </w:sdtPr>
    <w:sdtEndPr>
      <w:rPr>
        <w:noProof/>
      </w:rPr>
    </w:sdtEndPr>
    <w:sdtContent>
      <w:p w:rsidR="008E13E1" w:rsidRDefault="008E13E1">
        <w:pPr>
          <w:pStyle w:val="Footer"/>
          <w:jc w:val="center"/>
        </w:pPr>
        <w:r>
          <w:fldChar w:fldCharType="begin"/>
        </w:r>
        <w:r>
          <w:instrText xml:space="preserve"> PAGE   \* MERGEFORMAT </w:instrText>
        </w:r>
        <w:r>
          <w:fldChar w:fldCharType="separate"/>
        </w:r>
        <w:r w:rsidR="008C2120">
          <w:rPr>
            <w:noProof/>
          </w:rPr>
          <w:t>13</w:t>
        </w:r>
        <w:r>
          <w:rPr>
            <w:noProof/>
          </w:rPr>
          <w:fldChar w:fldCharType="end"/>
        </w:r>
      </w:p>
    </w:sdtContent>
  </w:sdt>
  <w:p w:rsidR="008E13E1" w:rsidRPr="00BE0950" w:rsidRDefault="008E13E1" w:rsidP="00BE09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1565922"/>
      <w:docPartObj>
        <w:docPartGallery w:val="Page Numbers (Bottom of Page)"/>
        <w:docPartUnique/>
      </w:docPartObj>
    </w:sdtPr>
    <w:sdtEndPr>
      <w:rPr>
        <w:noProof/>
      </w:rPr>
    </w:sdtEndPr>
    <w:sdtContent>
      <w:p w:rsidR="008E13E1" w:rsidRDefault="008E13E1">
        <w:pPr>
          <w:pStyle w:val="Footer"/>
          <w:jc w:val="center"/>
        </w:pPr>
        <w:r>
          <w:fldChar w:fldCharType="begin"/>
        </w:r>
        <w:r>
          <w:instrText xml:space="preserve"> PAGE   \* MERGEFORMAT </w:instrText>
        </w:r>
        <w:r>
          <w:fldChar w:fldCharType="separate"/>
        </w:r>
        <w:r w:rsidR="008C2120">
          <w:rPr>
            <w:noProof/>
          </w:rPr>
          <w:t>16</w:t>
        </w:r>
        <w:r>
          <w:rPr>
            <w:noProof/>
          </w:rPr>
          <w:fldChar w:fldCharType="end"/>
        </w:r>
      </w:p>
    </w:sdtContent>
  </w:sdt>
  <w:p w:rsidR="008E13E1" w:rsidRPr="00BE0950" w:rsidRDefault="008E13E1" w:rsidP="00BE09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7D1" w:rsidRDefault="004F17D1" w:rsidP="000E5A73">
      <w:pPr>
        <w:spacing w:line="240" w:lineRule="auto"/>
      </w:pPr>
      <w:r>
        <w:separator/>
      </w:r>
    </w:p>
  </w:footnote>
  <w:footnote w:type="continuationSeparator" w:id="0">
    <w:p w:rsidR="004F17D1" w:rsidRDefault="004F17D1" w:rsidP="000E5A73">
      <w:pPr>
        <w:spacing w:line="240" w:lineRule="auto"/>
      </w:pPr>
      <w:r>
        <w:continuationSeparator/>
      </w:r>
    </w:p>
  </w:footnote>
  <w:footnote w:id="1">
    <w:p w:rsidR="003E0E53" w:rsidRPr="000E5A73" w:rsidRDefault="003E0E53" w:rsidP="003E0E53">
      <w:pPr>
        <w:pStyle w:val="FootnoteText"/>
        <w:spacing w:line="300" w:lineRule="auto"/>
        <w:rPr>
          <w:sz w:val="22"/>
          <w:szCs w:val="22"/>
          <w:lang w:val="ro-RO"/>
        </w:rPr>
      </w:pPr>
      <w:r w:rsidRPr="000E5A73">
        <w:rPr>
          <w:rStyle w:val="FootnoteReference"/>
          <w:sz w:val="22"/>
          <w:szCs w:val="22"/>
        </w:rPr>
        <w:footnoteRef/>
      </w:r>
      <w:r w:rsidRPr="000E5A73">
        <w:rPr>
          <w:sz w:val="22"/>
          <w:szCs w:val="22"/>
        </w:rPr>
        <w:t xml:space="preserve"> </w:t>
      </w:r>
      <w:r w:rsidRPr="000E5A73">
        <w:rPr>
          <w:sz w:val="22"/>
          <w:szCs w:val="22"/>
          <w:lang w:val="ro-RO"/>
        </w:rPr>
        <w:t xml:space="preserve">O convenţie în acest sens impune un număr maxim de note de subsol care să nu depăşească numărul paginilor </w:t>
      </w:r>
      <w:r>
        <w:rPr>
          <w:sz w:val="22"/>
          <w:szCs w:val="22"/>
          <w:lang w:val="ro-RO"/>
        </w:rPr>
        <w:t>lucrării</w:t>
      </w:r>
      <w:r w:rsidRPr="000E5A73">
        <w:rPr>
          <w:sz w:val="22"/>
          <w:szCs w:val="22"/>
          <w:lang w:val="ro-RO"/>
        </w:rPr>
        <w:t xml:space="preserve">. </w:t>
      </w:r>
      <w:r w:rsidRPr="000E5A73">
        <w:rPr>
          <w:i/>
          <w:sz w:val="22"/>
          <w:szCs w:val="22"/>
          <w:lang w:val="ro-RO"/>
        </w:rPr>
        <w:t>Formatare „Note de subsol”</w:t>
      </w:r>
      <w:r w:rsidRPr="000E5A73">
        <w:rPr>
          <w:sz w:val="22"/>
          <w:szCs w:val="22"/>
          <w:lang w:val="ro-RO"/>
        </w:rPr>
        <w:t>: acelaşi font (</w:t>
      </w:r>
      <w:r>
        <w:rPr>
          <w:sz w:val="22"/>
          <w:szCs w:val="22"/>
          <w:lang w:val="ro-RO"/>
        </w:rPr>
        <w:t>TNR</w:t>
      </w:r>
      <w:r w:rsidRPr="000E5A73">
        <w:rPr>
          <w:sz w:val="22"/>
          <w:szCs w:val="22"/>
          <w:lang w:val="ro-RO"/>
        </w:rPr>
        <w:t>), 11p, justified,</w:t>
      </w:r>
      <w:r>
        <w:rPr>
          <w:sz w:val="22"/>
          <w:szCs w:val="22"/>
          <w:lang w:val="ro-RO"/>
        </w:rPr>
        <w:t xml:space="preserve"> spaţiere 1,25, fără spaţii înainte/după paragraf, fără „hanging”. </w:t>
      </w:r>
      <w:r w:rsidRPr="000E5A73">
        <w:rPr>
          <w:sz w:val="22"/>
          <w:szCs w:val="22"/>
          <w:lang w:val="ro-RO"/>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E1" w:rsidRPr="0042789C" w:rsidRDefault="008E13E1" w:rsidP="0042789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E1" w:rsidRPr="0042789C" w:rsidRDefault="008E13E1" w:rsidP="007B0DFB">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E1" w:rsidRPr="005146EA" w:rsidRDefault="00CE630C" w:rsidP="00CE630C">
    <w:pPr>
      <w:pStyle w:val="Header"/>
      <w:rPr>
        <w:sz w:val="20"/>
        <w:szCs w:val="20"/>
        <w:lang w:val="ro-RO"/>
      </w:rPr>
    </w:pPr>
    <w:r w:rsidRPr="00CE630C">
      <w:rPr>
        <w:sz w:val="20"/>
        <w:szCs w:val="20"/>
        <w:lang w:val="ro-RO"/>
      </w:rPr>
      <w:t>Automatizarea casei cu echipamente int</w:t>
    </w:r>
    <w:r w:rsidR="005146EA">
      <w:rPr>
        <w:sz w:val="20"/>
        <w:szCs w:val="20"/>
        <w:lang w:val="ro-RO"/>
      </w:rPr>
      <w:t>erconectate prin Z-Wave, folosi</w:t>
    </w:r>
    <w:r w:rsidRPr="00CE630C">
      <w:rPr>
        <w:sz w:val="20"/>
        <w:szCs w:val="20"/>
        <w:lang w:val="ro-RO"/>
      </w:rPr>
      <w:t xml:space="preserve">nd Inteligență Artificială </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3E1" w:rsidRPr="0042789C" w:rsidRDefault="008E13E1" w:rsidP="007B0DFB">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D41BD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CE52A14"/>
    <w:multiLevelType w:val="hybridMultilevel"/>
    <w:tmpl w:val="F0B84D5E"/>
    <w:lvl w:ilvl="0" w:tplc="14E85AE2">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2">
    <w:nsid w:val="1D4A58A1"/>
    <w:multiLevelType w:val="multilevel"/>
    <w:tmpl w:val="CF48A7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D195264"/>
    <w:multiLevelType w:val="multilevel"/>
    <w:tmpl w:val="158032A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412320E6"/>
    <w:multiLevelType w:val="multilevel"/>
    <w:tmpl w:val="207A610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46987B60"/>
    <w:multiLevelType w:val="multilevel"/>
    <w:tmpl w:val="6CD80ED8"/>
    <w:lvl w:ilvl="0">
      <w:start w:val="1"/>
      <w:numFmt w:val="decimal"/>
      <w:pStyle w:val="Heading1"/>
      <w:lvlText w:val="%1"/>
      <w:lvlJc w:val="left"/>
      <w:pPr>
        <w:ind w:left="390" w:hanging="39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46C35AA6"/>
    <w:multiLevelType w:val="hybridMultilevel"/>
    <w:tmpl w:val="A8CC4A04"/>
    <w:lvl w:ilvl="0" w:tplc="0C090005">
      <w:start w:val="1"/>
      <w:numFmt w:val="bullet"/>
      <w:lvlText w:val=""/>
      <w:lvlJc w:val="left"/>
      <w:pPr>
        <w:ind w:left="833" w:hanging="360"/>
      </w:pPr>
      <w:rPr>
        <w:rFonts w:ascii="Wingdings" w:hAnsi="Wingdings"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7">
    <w:nsid w:val="503673C6"/>
    <w:multiLevelType w:val="hybridMultilevel"/>
    <w:tmpl w:val="6F06AD1E"/>
    <w:lvl w:ilvl="0" w:tplc="D3ECAA9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8E2CD8"/>
    <w:multiLevelType w:val="hybridMultilevel"/>
    <w:tmpl w:val="365E4248"/>
    <w:lvl w:ilvl="0" w:tplc="0C090005">
      <w:start w:val="1"/>
      <w:numFmt w:val="bullet"/>
      <w:lvlText w:val=""/>
      <w:lvlJc w:val="left"/>
      <w:pPr>
        <w:ind w:left="1593" w:hanging="360"/>
      </w:pPr>
      <w:rPr>
        <w:rFonts w:ascii="Wingdings" w:hAnsi="Wingdings" w:hint="default"/>
      </w:rPr>
    </w:lvl>
    <w:lvl w:ilvl="1" w:tplc="0C090003" w:tentative="1">
      <w:start w:val="1"/>
      <w:numFmt w:val="bullet"/>
      <w:lvlText w:val="o"/>
      <w:lvlJc w:val="left"/>
      <w:pPr>
        <w:ind w:left="2313" w:hanging="360"/>
      </w:pPr>
      <w:rPr>
        <w:rFonts w:ascii="Courier New" w:hAnsi="Courier New" w:cs="Courier New" w:hint="default"/>
      </w:rPr>
    </w:lvl>
    <w:lvl w:ilvl="2" w:tplc="0C090005" w:tentative="1">
      <w:start w:val="1"/>
      <w:numFmt w:val="bullet"/>
      <w:lvlText w:val=""/>
      <w:lvlJc w:val="left"/>
      <w:pPr>
        <w:ind w:left="3033" w:hanging="360"/>
      </w:pPr>
      <w:rPr>
        <w:rFonts w:ascii="Wingdings" w:hAnsi="Wingdings" w:hint="default"/>
      </w:rPr>
    </w:lvl>
    <w:lvl w:ilvl="3" w:tplc="0C090001" w:tentative="1">
      <w:start w:val="1"/>
      <w:numFmt w:val="bullet"/>
      <w:lvlText w:val=""/>
      <w:lvlJc w:val="left"/>
      <w:pPr>
        <w:ind w:left="3753" w:hanging="360"/>
      </w:pPr>
      <w:rPr>
        <w:rFonts w:ascii="Symbol" w:hAnsi="Symbol" w:hint="default"/>
      </w:rPr>
    </w:lvl>
    <w:lvl w:ilvl="4" w:tplc="0C090003" w:tentative="1">
      <w:start w:val="1"/>
      <w:numFmt w:val="bullet"/>
      <w:lvlText w:val="o"/>
      <w:lvlJc w:val="left"/>
      <w:pPr>
        <w:ind w:left="4473" w:hanging="360"/>
      </w:pPr>
      <w:rPr>
        <w:rFonts w:ascii="Courier New" w:hAnsi="Courier New" w:cs="Courier New" w:hint="default"/>
      </w:rPr>
    </w:lvl>
    <w:lvl w:ilvl="5" w:tplc="0C090005" w:tentative="1">
      <w:start w:val="1"/>
      <w:numFmt w:val="bullet"/>
      <w:lvlText w:val=""/>
      <w:lvlJc w:val="left"/>
      <w:pPr>
        <w:ind w:left="5193" w:hanging="360"/>
      </w:pPr>
      <w:rPr>
        <w:rFonts w:ascii="Wingdings" w:hAnsi="Wingdings" w:hint="default"/>
      </w:rPr>
    </w:lvl>
    <w:lvl w:ilvl="6" w:tplc="0C090001" w:tentative="1">
      <w:start w:val="1"/>
      <w:numFmt w:val="bullet"/>
      <w:lvlText w:val=""/>
      <w:lvlJc w:val="left"/>
      <w:pPr>
        <w:ind w:left="5913" w:hanging="360"/>
      </w:pPr>
      <w:rPr>
        <w:rFonts w:ascii="Symbol" w:hAnsi="Symbol" w:hint="default"/>
      </w:rPr>
    </w:lvl>
    <w:lvl w:ilvl="7" w:tplc="0C090003" w:tentative="1">
      <w:start w:val="1"/>
      <w:numFmt w:val="bullet"/>
      <w:lvlText w:val="o"/>
      <w:lvlJc w:val="left"/>
      <w:pPr>
        <w:ind w:left="6633" w:hanging="360"/>
      </w:pPr>
      <w:rPr>
        <w:rFonts w:ascii="Courier New" w:hAnsi="Courier New" w:cs="Courier New" w:hint="default"/>
      </w:rPr>
    </w:lvl>
    <w:lvl w:ilvl="8" w:tplc="0C090005" w:tentative="1">
      <w:start w:val="1"/>
      <w:numFmt w:val="bullet"/>
      <w:lvlText w:val=""/>
      <w:lvlJc w:val="left"/>
      <w:pPr>
        <w:ind w:left="7353" w:hanging="360"/>
      </w:pPr>
      <w:rPr>
        <w:rFonts w:ascii="Wingdings" w:hAnsi="Wingdings" w:hint="default"/>
      </w:rPr>
    </w:lvl>
  </w:abstractNum>
  <w:abstractNum w:abstractNumId="9">
    <w:nsid w:val="5A3F5F61"/>
    <w:multiLevelType w:val="hybridMultilevel"/>
    <w:tmpl w:val="7E3AFA00"/>
    <w:lvl w:ilvl="0" w:tplc="9D90213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5A66BDA"/>
    <w:multiLevelType w:val="hybridMultilevel"/>
    <w:tmpl w:val="03701F5A"/>
    <w:lvl w:ilvl="0" w:tplc="5DDE6390">
      <w:start w:val="1"/>
      <w:numFmt w:val="decimal"/>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1">
    <w:nsid w:val="663C6204"/>
    <w:multiLevelType w:val="multilevel"/>
    <w:tmpl w:val="1FE4AED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9AE592E"/>
    <w:multiLevelType w:val="hybridMultilevel"/>
    <w:tmpl w:val="E14CC4E0"/>
    <w:lvl w:ilvl="0" w:tplc="F1444B26">
      <w:start w:val="1"/>
      <w:numFmt w:val="lowerLetter"/>
      <w:lvlText w:val="(%1)"/>
      <w:lvlJc w:val="left"/>
      <w:pPr>
        <w:ind w:left="927" w:hanging="36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num w:numId="1">
    <w:abstractNumId w:val="4"/>
  </w:num>
  <w:num w:numId="2">
    <w:abstractNumId w:val="11"/>
  </w:num>
  <w:num w:numId="3">
    <w:abstractNumId w:val="3"/>
  </w:num>
  <w:num w:numId="4">
    <w:abstractNumId w:val="8"/>
  </w:num>
  <w:num w:numId="5">
    <w:abstractNumId w:val="10"/>
  </w:num>
  <w:num w:numId="6">
    <w:abstractNumId w:val="1"/>
  </w:num>
  <w:num w:numId="7">
    <w:abstractNumId w:val="12"/>
  </w:num>
  <w:num w:numId="8">
    <w:abstractNumId w:val="6"/>
  </w:num>
  <w:num w:numId="9">
    <w:abstractNumId w:val="7"/>
  </w:num>
  <w:num w:numId="10">
    <w:abstractNumId w:val="9"/>
  </w:num>
  <w:num w:numId="11">
    <w:abstractNumId w:val="0"/>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FE5"/>
    <w:rsid w:val="0000493F"/>
    <w:rsid w:val="00006C2D"/>
    <w:rsid w:val="000101A0"/>
    <w:rsid w:val="000105AE"/>
    <w:rsid w:val="00012C70"/>
    <w:rsid w:val="00012D49"/>
    <w:rsid w:val="00020D72"/>
    <w:rsid w:val="00024FE5"/>
    <w:rsid w:val="0002689F"/>
    <w:rsid w:val="0003375B"/>
    <w:rsid w:val="0003423C"/>
    <w:rsid w:val="00035043"/>
    <w:rsid w:val="000427D6"/>
    <w:rsid w:val="000435E9"/>
    <w:rsid w:val="00045BB9"/>
    <w:rsid w:val="00050852"/>
    <w:rsid w:val="0005723B"/>
    <w:rsid w:val="0006091C"/>
    <w:rsid w:val="00062ABB"/>
    <w:rsid w:val="00074FB2"/>
    <w:rsid w:val="00077296"/>
    <w:rsid w:val="00087BC8"/>
    <w:rsid w:val="00097228"/>
    <w:rsid w:val="00097DEA"/>
    <w:rsid w:val="000A2CA2"/>
    <w:rsid w:val="000A3B24"/>
    <w:rsid w:val="000A5996"/>
    <w:rsid w:val="000B66BE"/>
    <w:rsid w:val="000C7BE4"/>
    <w:rsid w:val="000C7EAD"/>
    <w:rsid w:val="000D1858"/>
    <w:rsid w:val="000D67A7"/>
    <w:rsid w:val="000E125B"/>
    <w:rsid w:val="000E208C"/>
    <w:rsid w:val="000E4059"/>
    <w:rsid w:val="000E4F1E"/>
    <w:rsid w:val="000E4FE3"/>
    <w:rsid w:val="000E5A73"/>
    <w:rsid w:val="000F38F2"/>
    <w:rsid w:val="000F5FB3"/>
    <w:rsid w:val="000F718D"/>
    <w:rsid w:val="000F7F5B"/>
    <w:rsid w:val="00100355"/>
    <w:rsid w:val="0010133D"/>
    <w:rsid w:val="00106FB3"/>
    <w:rsid w:val="001109E8"/>
    <w:rsid w:val="00114B32"/>
    <w:rsid w:val="00114C37"/>
    <w:rsid w:val="0012062A"/>
    <w:rsid w:val="00127FC5"/>
    <w:rsid w:val="00132E9F"/>
    <w:rsid w:val="00135D3C"/>
    <w:rsid w:val="001444FC"/>
    <w:rsid w:val="00145C2A"/>
    <w:rsid w:val="0015380C"/>
    <w:rsid w:val="0017302F"/>
    <w:rsid w:val="00175C48"/>
    <w:rsid w:val="001875A9"/>
    <w:rsid w:val="00191572"/>
    <w:rsid w:val="001951FF"/>
    <w:rsid w:val="001952E4"/>
    <w:rsid w:val="00197DE1"/>
    <w:rsid w:val="001A0185"/>
    <w:rsid w:val="001A1DE6"/>
    <w:rsid w:val="001A4803"/>
    <w:rsid w:val="001B5C83"/>
    <w:rsid w:val="001E54B4"/>
    <w:rsid w:val="001E78D7"/>
    <w:rsid w:val="001F0C7A"/>
    <w:rsid w:val="001F5BEF"/>
    <w:rsid w:val="002012B2"/>
    <w:rsid w:val="00203B3B"/>
    <w:rsid w:val="0020480F"/>
    <w:rsid w:val="00206253"/>
    <w:rsid w:val="002129F1"/>
    <w:rsid w:val="00234E4A"/>
    <w:rsid w:val="0023695B"/>
    <w:rsid w:val="002457BF"/>
    <w:rsid w:val="00262F3C"/>
    <w:rsid w:val="00262F3F"/>
    <w:rsid w:val="00271B9E"/>
    <w:rsid w:val="00272274"/>
    <w:rsid w:val="002746CE"/>
    <w:rsid w:val="00277C3D"/>
    <w:rsid w:val="00283FAE"/>
    <w:rsid w:val="002841A7"/>
    <w:rsid w:val="00293989"/>
    <w:rsid w:val="002A35E2"/>
    <w:rsid w:val="002A5586"/>
    <w:rsid w:val="002A5BBC"/>
    <w:rsid w:val="002A6447"/>
    <w:rsid w:val="002A6822"/>
    <w:rsid w:val="002B10E0"/>
    <w:rsid w:val="002B254B"/>
    <w:rsid w:val="002B71F2"/>
    <w:rsid w:val="002C2716"/>
    <w:rsid w:val="002C4FFE"/>
    <w:rsid w:val="002C608C"/>
    <w:rsid w:val="002D2C34"/>
    <w:rsid w:val="002D3884"/>
    <w:rsid w:val="002D3A37"/>
    <w:rsid w:val="002E3D93"/>
    <w:rsid w:val="002E504C"/>
    <w:rsid w:val="002E5D91"/>
    <w:rsid w:val="002F461E"/>
    <w:rsid w:val="002F62D8"/>
    <w:rsid w:val="00300BDD"/>
    <w:rsid w:val="00300D4A"/>
    <w:rsid w:val="0030664F"/>
    <w:rsid w:val="0031137D"/>
    <w:rsid w:val="00312F3F"/>
    <w:rsid w:val="00316FDB"/>
    <w:rsid w:val="00320705"/>
    <w:rsid w:val="00320BAA"/>
    <w:rsid w:val="00320C38"/>
    <w:rsid w:val="00322EE5"/>
    <w:rsid w:val="00326B34"/>
    <w:rsid w:val="00330D08"/>
    <w:rsid w:val="00332A1D"/>
    <w:rsid w:val="00336064"/>
    <w:rsid w:val="00336E47"/>
    <w:rsid w:val="00337679"/>
    <w:rsid w:val="00346994"/>
    <w:rsid w:val="00362167"/>
    <w:rsid w:val="00371C55"/>
    <w:rsid w:val="00376419"/>
    <w:rsid w:val="003809F4"/>
    <w:rsid w:val="00380B86"/>
    <w:rsid w:val="00383302"/>
    <w:rsid w:val="003A58F8"/>
    <w:rsid w:val="003B410D"/>
    <w:rsid w:val="003D198B"/>
    <w:rsid w:val="003D61E2"/>
    <w:rsid w:val="003E0E53"/>
    <w:rsid w:val="003E625E"/>
    <w:rsid w:val="003F1103"/>
    <w:rsid w:val="003F3669"/>
    <w:rsid w:val="003F4BAE"/>
    <w:rsid w:val="004066E1"/>
    <w:rsid w:val="00415882"/>
    <w:rsid w:val="00422DE3"/>
    <w:rsid w:val="00425E6E"/>
    <w:rsid w:val="00425EE3"/>
    <w:rsid w:val="0042789C"/>
    <w:rsid w:val="00430D81"/>
    <w:rsid w:val="0043548B"/>
    <w:rsid w:val="0044172E"/>
    <w:rsid w:val="004428E8"/>
    <w:rsid w:val="004712C2"/>
    <w:rsid w:val="00472376"/>
    <w:rsid w:val="00472B2E"/>
    <w:rsid w:val="004848E4"/>
    <w:rsid w:val="00487677"/>
    <w:rsid w:val="0049215A"/>
    <w:rsid w:val="004942E7"/>
    <w:rsid w:val="00496CD8"/>
    <w:rsid w:val="004A0B91"/>
    <w:rsid w:val="004A3932"/>
    <w:rsid w:val="004A3999"/>
    <w:rsid w:val="004B71CB"/>
    <w:rsid w:val="004C1B31"/>
    <w:rsid w:val="004C3080"/>
    <w:rsid w:val="004C539F"/>
    <w:rsid w:val="004C5C14"/>
    <w:rsid w:val="004D0796"/>
    <w:rsid w:val="004D60C7"/>
    <w:rsid w:val="004F17D1"/>
    <w:rsid w:val="004F70C7"/>
    <w:rsid w:val="00500BD7"/>
    <w:rsid w:val="005146EA"/>
    <w:rsid w:val="005152D3"/>
    <w:rsid w:val="00524631"/>
    <w:rsid w:val="00525D22"/>
    <w:rsid w:val="00534755"/>
    <w:rsid w:val="00536B15"/>
    <w:rsid w:val="0054126D"/>
    <w:rsid w:val="00541546"/>
    <w:rsid w:val="005538D0"/>
    <w:rsid w:val="00553BA5"/>
    <w:rsid w:val="00555DF5"/>
    <w:rsid w:val="00556996"/>
    <w:rsid w:val="00562C5E"/>
    <w:rsid w:val="00577228"/>
    <w:rsid w:val="00577EF8"/>
    <w:rsid w:val="00584B46"/>
    <w:rsid w:val="0058543B"/>
    <w:rsid w:val="005A489B"/>
    <w:rsid w:val="005A4EF7"/>
    <w:rsid w:val="005B6542"/>
    <w:rsid w:val="005C19C7"/>
    <w:rsid w:val="005C3DDF"/>
    <w:rsid w:val="005D4350"/>
    <w:rsid w:val="005E58EA"/>
    <w:rsid w:val="005E75AC"/>
    <w:rsid w:val="006056CD"/>
    <w:rsid w:val="00606CF9"/>
    <w:rsid w:val="00622391"/>
    <w:rsid w:val="00623BFE"/>
    <w:rsid w:val="0063574C"/>
    <w:rsid w:val="006361B5"/>
    <w:rsid w:val="0063631D"/>
    <w:rsid w:val="0064257F"/>
    <w:rsid w:val="00650863"/>
    <w:rsid w:val="00651486"/>
    <w:rsid w:val="006554D2"/>
    <w:rsid w:val="0066170E"/>
    <w:rsid w:val="00663972"/>
    <w:rsid w:val="00663B28"/>
    <w:rsid w:val="0067427F"/>
    <w:rsid w:val="0067703E"/>
    <w:rsid w:val="006810A0"/>
    <w:rsid w:val="00684014"/>
    <w:rsid w:val="00685EA9"/>
    <w:rsid w:val="00697D15"/>
    <w:rsid w:val="006A015D"/>
    <w:rsid w:val="006A5E33"/>
    <w:rsid w:val="006A5ED3"/>
    <w:rsid w:val="006A7C3F"/>
    <w:rsid w:val="006B57E1"/>
    <w:rsid w:val="006C49F0"/>
    <w:rsid w:val="006C5867"/>
    <w:rsid w:val="006D3BAA"/>
    <w:rsid w:val="006D6FC4"/>
    <w:rsid w:val="006E1923"/>
    <w:rsid w:val="006E369F"/>
    <w:rsid w:val="006E77C4"/>
    <w:rsid w:val="006F47F1"/>
    <w:rsid w:val="006F5574"/>
    <w:rsid w:val="006F6CB4"/>
    <w:rsid w:val="00701F30"/>
    <w:rsid w:val="00702FD5"/>
    <w:rsid w:val="00710389"/>
    <w:rsid w:val="007108A4"/>
    <w:rsid w:val="00711A11"/>
    <w:rsid w:val="0071515A"/>
    <w:rsid w:val="007152E7"/>
    <w:rsid w:val="00720DE7"/>
    <w:rsid w:val="007271CB"/>
    <w:rsid w:val="007274C1"/>
    <w:rsid w:val="00742124"/>
    <w:rsid w:val="0077246F"/>
    <w:rsid w:val="00772481"/>
    <w:rsid w:val="007732E2"/>
    <w:rsid w:val="00787C74"/>
    <w:rsid w:val="00792F2A"/>
    <w:rsid w:val="00797934"/>
    <w:rsid w:val="007A4EA1"/>
    <w:rsid w:val="007A6D0A"/>
    <w:rsid w:val="007B0DFB"/>
    <w:rsid w:val="007B1789"/>
    <w:rsid w:val="007B17E2"/>
    <w:rsid w:val="007B1804"/>
    <w:rsid w:val="007B36DB"/>
    <w:rsid w:val="007B477E"/>
    <w:rsid w:val="007B7E9E"/>
    <w:rsid w:val="007C50E6"/>
    <w:rsid w:val="007C7159"/>
    <w:rsid w:val="007D4949"/>
    <w:rsid w:val="007D66C7"/>
    <w:rsid w:val="007E12E0"/>
    <w:rsid w:val="007E33A1"/>
    <w:rsid w:val="007F034A"/>
    <w:rsid w:val="007F047E"/>
    <w:rsid w:val="007F31F8"/>
    <w:rsid w:val="00814AF0"/>
    <w:rsid w:val="008150AD"/>
    <w:rsid w:val="008271FC"/>
    <w:rsid w:val="00827590"/>
    <w:rsid w:val="00830345"/>
    <w:rsid w:val="00837B30"/>
    <w:rsid w:val="008526E9"/>
    <w:rsid w:val="00852E03"/>
    <w:rsid w:val="00873A40"/>
    <w:rsid w:val="00875072"/>
    <w:rsid w:val="00881AFF"/>
    <w:rsid w:val="0088420D"/>
    <w:rsid w:val="00885BC4"/>
    <w:rsid w:val="00897538"/>
    <w:rsid w:val="008A1753"/>
    <w:rsid w:val="008A55AD"/>
    <w:rsid w:val="008A79A0"/>
    <w:rsid w:val="008C2120"/>
    <w:rsid w:val="008C4800"/>
    <w:rsid w:val="008C4CE2"/>
    <w:rsid w:val="008D4577"/>
    <w:rsid w:val="008D71A3"/>
    <w:rsid w:val="008E0C70"/>
    <w:rsid w:val="008E13E1"/>
    <w:rsid w:val="008E2A71"/>
    <w:rsid w:val="008E30B8"/>
    <w:rsid w:val="008E3397"/>
    <w:rsid w:val="008F0AFC"/>
    <w:rsid w:val="008F1ED7"/>
    <w:rsid w:val="008F32F8"/>
    <w:rsid w:val="008F3FE0"/>
    <w:rsid w:val="008F58CC"/>
    <w:rsid w:val="008F6E27"/>
    <w:rsid w:val="00911B58"/>
    <w:rsid w:val="00911FE1"/>
    <w:rsid w:val="009233A8"/>
    <w:rsid w:val="009236BC"/>
    <w:rsid w:val="00923862"/>
    <w:rsid w:val="0092520A"/>
    <w:rsid w:val="00925BC1"/>
    <w:rsid w:val="009407E8"/>
    <w:rsid w:val="009411D1"/>
    <w:rsid w:val="00943173"/>
    <w:rsid w:val="00943B06"/>
    <w:rsid w:val="009476E8"/>
    <w:rsid w:val="00962F43"/>
    <w:rsid w:val="0097434E"/>
    <w:rsid w:val="00987171"/>
    <w:rsid w:val="009928AB"/>
    <w:rsid w:val="009A3B54"/>
    <w:rsid w:val="009A3ECD"/>
    <w:rsid w:val="009B070B"/>
    <w:rsid w:val="009D2386"/>
    <w:rsid w:val="009D4D29"/>
    <w:rsid w:val="009E68E0"/>
    <w:rsid w:val="00A1202E"/>
    <w:rsid w:val="00A17DD3"/>
    <w:rsid w:val="00A26E58"/>
    <w:rsid w:val="00A44E29"/>
    <w:rsid w:val="00A56DA8"/>
    <w:rsid w:val="00A616A7"/>
    <w:rsid w:val="00A6220C"/>
    <w:rsid w:val="00A64022"/>
    <w:rsid w:val="00A67703"/>
    <w:rsid w:val="00A81E39"/>
    <w:rsid w:val="00A86FB7"/>
    <w:rsid w:val="00A9499F"/>
    <w:rsid w:val="00AA1060"/>
    <w:rsid w:val="00AA7385"/>
    <w:rsid w:val="00AA7EC7"/>
    <w:rsid w:val="00AB595C"/>
    <w:rsid w:val="00AC2DFD"/>
    <w:rsid w:val="00AE7497"/>
    <w:rsid w:val="00AF1F0F"/>
    <w:rsid w:val="00AF5177"/>
    <w:rsid w:val="00AF5B11"/>
    <w:rsid w:val="00B111E5"/>
    <w:rsid w:val="00B12785"/>
    <w:rsid w:val="00B13800"/>
    <w:rsid w:val="00B1519B"/>
    <w:rsid w:val="00B22ADD"/>
    <w:rsid w:val="00B34934"/>
    <w:rsid w:val="00B435D2"/>
    <w:rsid w:val="00B43891"/>
    <w:rsid w:val="00B462E5"/>
    <w:rsid w:val="00B510FE"/>
    <w:rsid w:val="00B574D5"/>
    <w:rsid w:val="00B574F6"/>
    <w:rsid w:val="00B607CA"/>
    <w:rsid w:val="00B62465"/>
    <w:rsid w:val="00B648BE"/>
    <w:rsid w:val="00B65256"/>
    <w:rsid w:val="00B67730"/>
    <w:rsid w:val="00B753A0"/>
    <w:rsid w:val="00B75924"/>
    <w:rsid w:val="00B876AC"/>
    <w:rsid w:val="00B9634A"/>
    <w:rsid w:val="00BA1575"/>
    <w:rsid w:val="00BB1058"/>
    <w:rsid w:val="00BB2632"/>
    <w:rsid w:val="00BB4035"/>
    <w:rsid w:val="00BB459B"/>
    <w:rsid w:val="00BC17C3"/>
    <w:rsid w:val="00BC2177"/>
    <w:rsid w:val="00BC443B"/>
    <w:rsid w:val="00BD622E"/>
    <w:rsid w:val="00BE0950"/>
    <w:rsid w:val="00BE2946"/>
    <w:rsid w:val="00BE2ADE"/>
    <w:rsid w:val="00BE4C3E"/>
    <w:rsid w:val="00BE7C1F"/>
    <w:rsid w:val="00BF5D0B"/>
    <w:rsid w:val="00C00FB3"/>
    <w:rsid w:val="00C01926"/>
    <w:rsid w:val="00C02093"/>
    <w:rsid w:val="00C03859"/>
    <w:rsid w:val="00C07E4D"/>
    <w:rsid w:val="00C16F5C"/>
    <w:rsid w:val="00C27D54"/>
    <w:rsid w:val="00C307FF"/>
    <w:rsid w:val="00C31192"/>
    <w:rsid w:val="00C34F67"/>
    <w:rsid w:val="00C35846"/>
    <w:rsid w:val="00C400C1"/>
    <w:rsid w:val="00C449AA"/>
    <w:rsid w:val="00C472C2"/>
    <w:rsid w:val="00C55E91"/>
    <w:rsid w:val="00C62FA7"/>
    <w:rsid w:val="00C65ED5"/>
    <w:rsid w:val="00C6654D"/>
    <w:rsid w:val="00C75596"/>
    <w:rsid w:val="00C81CCA"/>
    <w:rsid w:val="00CA7114"/>
    <w:rsid w:val="00CA7CDF"/>
    <w:rsid w:val="00CB6315"/>
    <w:rsid w:val="00CB74E0"/>
    <w:rsid w:val="00CC5583"/>
    <w:rsid w:val="00CC65A5"/>
    <w:rsid w:val="00CD4A9A"/>
    <w:rsid w:val="00CD53FE"/>
    <w:rsid w:val="00CD7124"/>
    <w:rsid w:val="00CE630C"/>
    <w:rsid w:val="00CF20FF"/>
    <w:rsid w:val="00CF42DF"/>
    <w:rsid w:val="00CF471F"/>
    <w:rsid w:val="00D024E6"/>
    <w:rsid w:val="00D02E53"/>
    <w:rsid w:val="00D04D1F"/>
    <w:rsid w:val="00D16F17"/>
    <w:rsid w:val="00D21661"/>
    <w:rsid w:val="00D31642"/>
    <w:rsid w:val="00D32673"/>
    <w:rsid w:val="00D3561B"/>
    <w:rsid w:val="00D365A1"/>
    <w:rsid w:val="00D42FFD"/>
    <w:rsid w:val="00D44106"/>
    <w:rsid w:val="00D629C2"/>
    <w:rsid w:val="00D64329"/>
    <w:rsid w:val="00D6500D"/>
    <w:rsid w:val="00D81334"/>
    <w:rsid w:val="00D86A66"/>
    <w:rsid w:val="00D90F52"/>
    <w:rsid w:val="00D95A16"/>
    <w:rsid w:val="00DA3289"/>
    <w:rsid w:val="00DA6A13"/>
    <w:rsid w:val="00DB08DD"/>
    <w:rsid w:val="00DB5AF3"/>
    <w:rsid w:val="00DC0B10"/>
    <w:rsid w:val="00DD1193"/>
    <w:rsid w:val="00DD47CA"/>
    <w:rsid w:val="00DD7497"/>
    <w:rsid w:val="00DE51A8"/>
    <w:rsid w:val="00DF2994"/>
    <w:rsid w:val="00E03DD4"/>
    <w:rsid w:val="00E044AD"/>
    <w:rsid w:val="00E06F40"/>
    <w:rsid w:val="00E104D4"/>
    <w:rsid w:val="00E10C01"/>
    <w:rsid w:val="00E116A7"/>
    <w:rsid w:val="00E11D1C"/>
    <w:rsid w:val="00E1224F"/>
    <w:rsid w:val="00E160EF"/>
    <w:rsid w:val="00E2141C"/>
    <w:rsid w:val="00E24E9D"/>
    <w:rsid w:val="00E259DB"/>
    <w:rsid w:val="00E27581"/>
    <w:rsid w:val="00E34EC0"/>
    <w:rsid w:val="00E45EAD"/>
    <w:rsid w:val="00E46983"/>
    <w:rsid w:val="00E46F0C"/>
    <w:rsid w:val="00E578EB"/>
    <w:rsid w:val="00E6635F"/>
    <w:rsid w:val="00E67E48"/>
    <w:rsid w:val="00E847ED"/>
    <w:rsid w:val="00E852CA"/>
    <w:rsid w:val="00E85BA1"/>
    <w:rsid w:val="00E931F7"/>
    <w:rsid w:val="00E9701F"/>
    <w:rsid w:val="00EA0777"/>
    <w:rsid w:val="00EA73C8"/>
    <w:rsid w:val="00EB32F8"/>
    <w:rsid w:val="00EB7121"/>
    <w:rsid w:val="00EC2904"/>
    <w:rsid w:val="00EC4116"/>
    <w:rsid w:val="00EC71F5"/>
    <w:rsid w:val="00ED04E3"/>
    <w:rsid w:val="00ED2427"/>
    <w:rsid w:val="00EE3862"/>
    <w:rsid w:val="00EE44B3"/>
    <w:rsid w:val="00EE707A"/>
    <w:rsid w:val="00EF2072"/>
    <w:rsid w:val="00F00CC4"/>
    <w:rsid w:val="00F036DD"/>
    <w:rsid w:val="00F04627"/>
    <w:rsid w:val="00F10D33"/>
    <w:rsid w:val="00F14FBB"/>
    <w:rsid w:val="00F177D9"/>
    <w:rsid w:val="00F22305"/>
    <w:rsid w:val="00F25328"/>
    <w:rsid w:val="00F26FFB"/>
    <w:rsid w:val="00F30B93"/>
    <w:rsid w:val="00F34300"/>
    <w:rsid w:val="00F354A2"/>
    <w:rsid w:val="00F42B8A"/>
    <w:rsid w:val="00F42CCD"/>
    <w:rsid w:val="00F4568D"/>
    <w:rsid w:val="00F56CB8"/>
    <w:rsid w:val="00F56D3E"/>
    <w:rsid w:val="00F62101"/>
    <w:rsid w:val="00F64DAC"/>
    <w:rsid w:val="00F6617C"/>
    <w:rsid w:val="00F67A6F"/>
    <w:rsid w:val="00F71BC2"/>
    <w:rsid w:val="00F7591B"/>
    <w:rsid w:val="00F76A2B"/>
    <w:rsid w:val="00F82B2E"/>
    <w:rsid w:val="00F84FC4"/>
    <w:rsid w:val="00F950C3"/>
    <w:rsid w:val="00F95B0B"/>
    <w:rsid w:val="00F972DE"/>
    <w:rsid w:val="00F974D5"/>
    <w:rsid w:val="00FA4A06"/>
    <w:rsid w:val="00FC3528"/>
    <w:rsid w:val="00FC70B3"/>
    <w:rsid w:val="00FC7331"/>
    <w:rsid w:val="00FD0225"/>
    <w:rsid w:val="00FD0DC2"/>
    <w:rsid w:val="00FD125E"/>
    <w:rsid w:val="00FD2E40"/>
    <w:rsid w:val="00FE1A33"/>
    <w:rsid w:val="00FE23D0"/>
    <w:rsid w:val="00FF38EA"/>
    <w:rsid w:val="00FF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C14604B-A38F-4CEA-A016-7E75EDB19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546"/>
    <w:pPr>
      <w:spacing w:line="360" w:lineRule="auto"/>
      <w:jc w:val="both"/>
    </w:pPr>
    <w:rPr>
      <w:rFonts w:ascii="Times New Roman" w:hAnsi="Times New Roman"/>
      <w:sz w:val="22"/>
      <w:szCs w:val="22"/>
    </w:rPr>
  </w:style>
  <w:style w:type="paragraph" w:styleId="Heading1">
    <w:name w:val="heading 1"/>
    <w:basedOn w:val="Normal"/>
    <w:next w:val="Normal"/>
    <w:link w:val="Heading1Char"/>
    <w:autoRedefine/>
    <w:uiPriority w:val="9"/>
    <w:qFormat/>
    <w:rsid w:val="00D3561B"/>
    <w:pPr>
      <w:keepNext/>
      <w:numPr>
        <w:numId w:val="13"/>
      </w:numPr>
      <w:outlineLvl w:val="0"/>
    </w:pPr>
    <w:rPr>
      <w:rFonts w:eastAsia="Times New Roman"/>
      <w:b/>
      <w:bCs/>
      <w:kern w:val="32"/>
      <w:sz w:val="28"/>
      <w:szCs w:val="28"/>
      <w:lang w:val="ro-RO"/>
    </w:rPr>
  </w:style>
  <w:style w:type="paragraph" w:styleId="Heading2">
    <w:name w:val="heading 2"/>
    <w:basedOn w:val="Normal"/>
    <w:next w:val="Normal"/>
    <w:link w:val="Heading2Char"/>
    <w:uiPriority w:val="9"/>
    <w:unhideWhenUsed/>
    <w:qFormat/>
    <w:rsid w:val="00D3561B"/>
    <w:pPr>
      <w:keepNext/>
      <w:keepLines/>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D02E53"/>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723B"/>
    <w:pPr>
      <w:ind w:left="720"/>
    </w:pPr>
  </w:style>
  <w:style w:type="character" w:customStyle="1" w:styleId="Heading1Char">
    <w:name w:val="Heading 1 Char"/>
    <w:basedOn w:val="DefaultParagraphFont"/>
    <w:link w:val="Heading1"/>
    <w:uiPriority w:val="9"/>
    <w:rsid w:val="00D3561B"/>
    <w:rPr>
      <w:rFonts w:ascii="Times New Roman" w:eastAsia="Times New Roman" w:hAnsi="Times New Roman"/>
      <w:b/>
      <w:bCs/>
      <w:kern w:val="32"/>
      <w:sz w:val="28"/>
      <w:szCs w:val="28"/>
      <w:lang w:val="ro-RO"/>
    </w:rPr>
  </w:style>
  <w:style w:type="paragraph" w:customStyle="1" w:styleId="Style1">
    <w:name w:val="Style1"/>
    <w:basedOn w:val="Heading1"/>
    <w:autoRedefine/>
    <w:qFormat/>
    <w:rsid w:val="00F00CC4"/>
  </w:style>
  <w:style w:type="table" w:styleId="TableGrid">
    <w:name w:val="Table Grid"/>
    <w:basedOn w:val="TableNormal"/>
    <w:uiPriority w:val="59"/>
    <w:rsid w:val="006425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0E5A73"/>
    <w:rPr>
      <w:sz w:val="20"/>
      <w:szCs w:val="20"/>
    </w:rPr>
  </w:style>
  <w:style w:type="character" w:customStyle="1" w:styleId="FootnoteTextChar">
    <w:name w:val="Footnote Text Char"/>
    <w:basedOn w:val="DefaultParagraphFont"/>
    <w:link w:val="FootnoteText"/>
    <w:uiPriority w:val="99"/>
    <w:semiHidden/>
    <w:rsid w:val="000E5A73"/>
    <w:rPr>
      <w:lang w:val="en-US" w:eastAsia="en-US"/>
    </w:rPr>
  </w:style>
  <w:style w:type="character" w:styleId="FootnoteReference">
    <w:name w:val="footnote reference"/>
    <w:basedOn w:val="DefaultParagraphFont"/>
    <w:uiPriority w:val="99"/>
    <w:semiHidden/>
    <w:unhideWhenUsed/>
    <w:rsid w:val="000E5A73"/>
    <w:rPr>
      <w:vertAlign w:val="superscript"/>
    </w:rPr>
  </w:style>
  <w:style w:type="paragraph" w:styleId="Header">
    <w:name w:val="header"/>
    <w:basedOn w:val="Normal"/>
    <w:link w:val="HeaderChar"/>
    <w:uiPriority w:val="99"/>
    <w:unhideWhenUsed/>
    <w:rsid w:val="00A17DD3"/>
    <w:pPr>
      <w:tabs>
        <w:tab w:val="center" w:pos="4680"/>
        <w:tab w:val="right" w:pos="9360"/>
      </w:tabs>
    </w:pPr>
  </w:style>
  <w:style w:type="character" w:customStyle="1" w:styleId="HeaderChar">
    <w:name w:val="Header Char"/>
    <w:basedOn w:val="DefaultParagraphFont"/>
    <w:link w:val="Header"/>
    <w:uiPriority w:val="99"/>
    <w:rsid w:val="00A17DD3"/>
    <w:rPr>
      <w:sz w:val="22"/>
      <w:szCs w:val="22"/>
    </w:rPr>
  </w:style>
  <w:style w:type="paragraph" w:styleId="Footer">
    <w:name w:val="footer"/>
    <w:basedOn w:val="Normal"/>
    <w:link w:val="FooterChar"/>
    <w:uiPriority w:val="99"/>
    <w:unhideWhenUsed/>
    <w:rsid w:val="00A17DD3"/>
    <w:pPr>
      <w:tabs>
        <w:tab w:val="center" w:pos="4680"/>
        <w:tab w:val="right" w:pos="9360"/>
      </w:tabs>
    </w:pPr>
  </w:style>
  <w:style w:type="character" w:customStyle="1" w:styleId="FooterChar">
    <w:name w:val="Footer Char"/>
    <w:basedOn w:val="DefaultParagraphFont"/>
    <w:link w:val="Footer"/>
    <w:uiPriority w:val="99"/>
    <w:rsid w:val="00A17DD3"/>
    <w:rPr>
      <w:sz w:val="22"/>
      <w:szCs w:val="22"/>
    </w:rPr>
  </w:style>
  <w:style w:type="character" w:styleId="Hyperlink">
    <w:name w:val="Hyperlink"/>
    <w:basedOn w:val="DefaultParagraphFont"/>
    <w:uiPriority w:val="99"/>
    <w:unhideWhenUsed/>
    <w:rsid w:val="00336064"/>
    <w:rPr>
      <w:color w:val="0000FF"/>
      <w:u w:val="single"/>
    </w:rPr>
  </w:style>
  <w:style w:type="paragraph" w:styleId="BalloonText">
    <w:name w:val="Balloon Text"/>
    <w:basedOn w:val="Normal"/>
    <w:link w:val="BalloonTextChar"/>
    <w:uiPriority w:val="99"/>
    <w:semiHidden/>
    <w:unhideWhenUsed/>
    <w:rsid w:val="00623BF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3BFE"/>
    <w:rPr>
      <w:rFonts w:ascii="Tahoma" w:hAnsi="Tahoma" w:cs="Tahoma"/>
      <w:sz w:val="16"/>
      <w:szCs w:val="16"/>
    </w:rPr>
  </w:style>
  <w:style w:type="character" w:customStyle="1" w:styleId="Heading2Char">
    <w:name w:val="Heading 2 Char"/>
    <w:basedOn w:val="DefaultParagraphFont"/>
    <w:link w:val="Heading2"/>
    <w:uiPriority w:val="9"/>
    <w:rsid w:val="00D3561B"/>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D02E53"/>
    <w:rPr>
      <w:rFonts w:asciiTheme="majorHAnsi" w:eastAsiaTheme="majorEastAsia" w:hAnsiTheme="majorHAnsi" w:cstheme="majorBidi"/>
      <w:b/>
      <w:bCs/>
      <w:color w:val="4F81BD" w:themeColor="accent1"/>
      <w:sz w:val="22"/>
      <w:szCs w:val="22"/>
    </w:rPr>
  </w:style>
  <w:style w:type="paragraph" w:styleId="TOC1">
    <w:name w:val="toc 1"/>
    <w:basedOn w:val="Normal"/>
    <w:next w:val="Normal"/>
    <w:autoRedefine/>
    <w:uiPriority w:val="39"/>
    <w:unhideWhenUsed/>
    <w:rsid w:val="00C35846"/>
    <w:pPr>
      <w:tabs>
        <w:tab w:val="right" w:leader="dot" w:pos="9017"/>
      </w:tabs>
      <w:spacing w:line="240" w:lineRule="auto"/>
    </w:pPr>
    <w:rPr>
      <w:b/>
      <w:bCs/>
      <w:szCs w:val="20"/>
    </w:rPr>
  </w:style>
  <w:style w:type="paragraph" w:styleId="TOC2">
    <w:name w:val="toc 2"/>
    <w:basedOn w:val="Normal"/>
    <w:next w:val="Normal"/>
    <w:autoRedefine/>
    <w:uiPriority w:val="39"/>
    <w:unhideWhenUsed/>
    <w:rsid w:val="00C35846"/>
    <w:pPr>
      <w:spacing w:line="240" w:lineRule="auto"/>
      <w:ind w:left="221"/>
    </w:pPr>
    <w:rPr>
      <w:szCs w:val="20"/>
    </w:rPr>
  </w:style>
  <w:style w:type="paragraph" w:styleId="TOC3">
    <w:name w:val="toc 3"/>
    <w:basedOn w:val="Normal"/>
    <w:next w:val="Normal"/>
    <w:autoRedefine/>
    <w:uiPriority w:val="39"/>
    <w:unhideWhenUsed/>
    <w:rsid w:val="00C35846"/>
    <w:pPr>
      <w:spacing w:line="240" w:lineRule="auto"/>
      <w:ind w:left="442"/>
    </w:pPr>
    <w:rPr>
      <w:iCs/>
      <w:szCs w:val="20"/>
    </w:rPr>
  </w:style>
  <w:style w:type="paragraph" w:styleId="TOC4">
    <w:name w:val="toc 4"/>
    <w:basedOn w:val="Normal"/>
    <w:next w:val="Normal"/>
    <w:autoRedefine/>
    <w:uiPriority w:val="39"/>
    <w:unhideWhenUsed/>
    <w:rsid w:val="00D024E6"/>
    <w:pPr>
      <w:ind w:left="660"/>
    </w:pPr>
    <w:rPr>
      <w:rFonts w:asciiTheme="minorHAnsi" w:hAnsiTheme="minorHAnsi"/>
      <w:sz w:val="18"/>
      <w:szCs w:val="18"/>
    </w:rPr>
  </w:style>
  <w:style w:type="paragraph" w:styleId="TOC5">
    <w:name w:val="toc 5"/>
    <w:basedOn w:val="Normal"/>
    <w:next w:val="Normal"/>
    <w:autoRedefine/>
    <w:uiPriority w:val="39"/>
    <w:unhideWhenUsed/>
    <w:rsid w:val="00D024E6"/>
    <w:pPr>
      <w:ind w:left="880"/>
    </w:pPr>
    <w:rPr>
      <w:rFonts w:asciiTheme="minorHAnsi" w:hAnsiTheme="minorHAnsi"/>
      <w:sz w:val="18"/>
      <w:szCs w:val="18"/>
    </w:rPr>
  </w:style>
  <w:style w:type="paragraph" w:styleId="TOC6">
    <w:name w:val="toc 6"/>
    <w:basedOn w:val="Normal"/>
    <w:next w:val="Normal"/>
    <w:autoRedefine/>
    <w:uiPriority w:val="39"/>
    <w:unhideWhenUsed/>
    <w:rsid w:val="00D024E6"/>
    <w:pPr>
      <w:ind w:left="1100"/>
    </w:pPr>
    <w:rPr>
      <w:rFonts w:asciiTheme="minorHAnsi" w:hAnsiTheme="minorHAnsi"/>
      <w:sz w:val="18"/>
      <w:szCs w:val="18"/>
    </w:rPr>
  </w:style>
  <w:style w:type="paragraph" w:styleId="TOC7">
    <w:name w:val="toc 7"/>
    <w:basedOn w:val="Normal"/>
    <w:next w:val="Normal"/>
    <w:autoRedefine/>
    <w:uiPriority w:val="39"/>
    <w:unhideWhenUsed/>
    <w:rsid w:val="00D024E6"/>
    <w:pPr>
      <w:ind w:left="1320"/>
    </w:pPr>
    <w:rPr>
      <w:rFonts w:asciiTheme="minorHAnsi" w:hAnsiTheme="minorHAnsi"/>
      <w:sz w:val="18"/>
      <w:szCs w:val="18"/>
    </w:rPr>
  </w:style>
  <w:style w:type="paragraph" w:styleId="TOC8">
    <w:name w:val="toc 8"/>
    <w:basedOn w:val="Normal"/>
    <w:next w:val="Normal"/>
    <w:autoRedefine/>
    <w:uiPriority w:val="39"/>
    <w:unhideWhenUsed/>
    <w:rsid w:val="00D024E6"/>
    <w:pPr>
      <w:ind w:left="1540"/>
    </w:pPr>
    <w:rPr>
      <w:rFonts w:asciiTheme="minorHAnsi" w:hAnsiTheme="minorHAnsi"/>
      <w:sz w:val="18"/>
      <w:szCs w:val="18"/>
    </w:rPr>
  </w:style>
  <w:style w:type="paragraph" w:styleId="TOC9">
    <w:name w:val="toc 9"/>
    <w:basedOn w:val="Normal"/>
    <w:next w:val="Normal"/>
    <w:autoRedefine/>
    <w:uiPriority w:val="39"/>
    <w:unhideWhenUsed/>
    <w:rsid w:val="00D024E6"/>
    <w:pPr>
      <w:ind w:left="1760"/>
    </w:pPr>
    <w:rPr>
      <w:rFonts w:asciiTheme="minorHAnsi" w:hAnsiTheme="minorHAnsi"/>
      <w:sz w:val="18"/>
      <w:szCs w:val="18"/>
    </w:rPr>
  </w:style>
  <w:style w:type="paragraph" w:styleId="Caption">
    <w:name w:val="caption"/>
    <w:basedOn w:val="Normal"/>
    <w:next w:val="Normal"/>
    <w:uiPriority w:val="35"/>
    <w:unhideWhenUsed/>
    <w:qFormat/>
    <w:rsid w:val="00F04627"/>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283FAE"/>
    <w:pPr>
      <w:spacing w:line="240" w:lineRule="auto"/>
      <w:ind w:left="442" w:hanging="442"/>
    </w:pPr>
    <w:rPr>
      <w:szCs w:val="20"/>
    </w:rPr>
  </w:style>
  <w:style w:type="paragraph" w:customStyle="1" w:styleId="Heading21">
    <w:name w:val="Heading 21"/>
    <w:basedOn w:val="Normal"/>
    <w:next w:val="Normal"/>
    <w:link w:val="Heading2Char"/>
    <w:uiPriority w:val="9"/>
    <w:unhideWhenUsed/>
    <w:qFormat/>
    <w:rsid w:val="00B1519B"/>
    <w:pPr>
      <w:keepNext/>
      <w:keepLines/>
      <w:spacing w:before="200"/>
      <w:outlineLvl w:val="1"/>
    </w:pPr>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zf.ro/zf-24/criza-zonei-euro-si-cea-geopolitica-franeaza-noua-europa-13684478" TargetMode="Externa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papers.ssrn.com/sol3/papers.cfm?abstract_id=247475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3090EC-80CC-4684-A09A-C936ACEE46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700</TotalTime>
  <Pages>22</Pages>
  <Words>5680</Words>
  <Characters>32377</Characters>
  <Application>Microsoft Office Word</Application>
  <DocSecurity>0</DocSecurity>
  <Lines>269</Lines>
  <Paragraphs>75</Paragraphs>
  <ScaleCrop>false</ScaleCrop>
  <HeadingPairs>
    <vt:vector size="2" baseType="variant">
      <vt:variant>
        <vt:lpstr>Title</vt:lpstr>
      </vt:variant>
      <vt:variant>
        <vt:i4>1</vt:i4>
      </vt:variant>
    </vt:vector>
  </HeadingPairs>
  <TitlesOfParts>
    <vt:vector size="1" baseType="lpstr">
      <vt:lpstr/>
    </vt:vector>
  </TitlesOfParts>
  <Company>Fox</Company>
  <LinksUpToDate>false</LinksUpToDate>
  <CharactersWithSpaces>37982</CharactersWithSpaces>
  <SharedDoc>false</SharedDoc>
  <HLinks>
    <vt:vector size="12" baseType="variant">
      <vt:variant>
        <vt:i4>4456456</vt:i4>
      </vt:variant>
      <vt:variant>
        <vt:i4>3</vt:i4>
      </vt:variant>
      <vt:variant>
        <vt:i4>0</vt:i4>
      </vt:variant>
      <vt:variant>
        <vt:i4>5</vt:i4>
      </vt:variant>
      <vt:variant>
        <vt:lpwstr>http://www.zf.ro/zf-24/criza-zonei-euro-si-cea-geopolitica-franeaza-noua-europa-13684478</vt:lpwstr>
      </vt:variant>
      <vt:variant>
        <vt:lpwstr/>
      </vt:variant>
      <vt:variant>
        <vt:i4>1179690</vt:i4>
      </vt:variant>
      <vt:variant>
        <vt:i4>0</vt:i4>
      </vt:variant>
      <vt:variant>
        <vt:i4>0</vt:i4>
      </vt:variant>
      <vt:variant>
        <vt:i4>5</vt:i4>
      </vt:variant>
      <vt:variant>
        <vt:lpwstr>http://papers.ssrn.com/sol3/papers.cfm?abstract_id=2474755</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Homer</dc:creator>
  <cp:keywords/>
  <dc:description/>
  <cp:lastModifiedBy>Windows User</cp:lastModifiedBy>
  <cp:revision>18</cp:revision>
  <cp:lastPrinted>2014-12-02T13:42:00Z</cp:lastPrinted>
  <dcterms:created xsi:type="dcterms:W3CDTF">2018-09-16T10:10:00Z</dcterms:created>
  <dcterms:modified xsi:type="dcterms:W3CDTF">2019-01-02T21:38:00Z</dcterms:modified>
</cp:coreProperties>
</file>